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18513415"/>
        <w:docPartObj>
          <w:docPartGallery w:val="Table of Contents"/>
          <w:docPartUnique/>
        </w:docPartObj>
      </w:sdtPr>
      <w:sdtEndPr>
        <w:rPr>
          <w:b/>
          <w:bCs/>
          <w:noProof/>
        </w:rPr>
      </w:sdtEndPr>
      <w:sdtContent>
        <w:p w14:paraId="7C107994" w14:textId="790BABA2" w:rsidR="008B3FB0" w:rsidRDefault="008B3FB0">
          <w:pPr>
            <w:pStyle w:val="TOCHeading"/>
          </w:pPr>
          <w:r>
            <w:t>Contents</w:t>
          </w:r>
        </w:p>
        <w:p w14:paraId="4C9A31AA" w14:textId="7DDCC967" w:rsidR="005E5A6D" w:rsidRDefault="008B3FB0">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r>
            <w:fldChar w:fldCharType="begin"/>
          </w:r>
          <w:r>
            <w:instrText xml:space="preserve"> TOC \o "1-3" \h \z \u </w:instrText>
          </w:r>
          <w:r>
            <w:fldChar w:fldCharType="separate"/>
          </w:r>
          <w:hyperlink w:anchor="_Toc137991535" w:history="1">
            <w:r w:rsidR="005E5A6D" w:rsidRPr="00F048D8">
              <w:rPr>
                <w:rStyle w:val="Hyperlink"/>
                <w:noProof/>
              </w:rPr>
              <w:t>1.</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Purpose</w:t>
            </w:r>
            <w:r w:rsidR="005E5A6D">
              <w:rPr>
                <w:noProof/>
                <w:webHidden/>
              </w:rPr>
              <w:tab/>
            </w:r>
            <w:r w:rsidR="005E5A6D">
              <w:rPr>
                <w:noProof/>
                <w:webHidden/>
              </w:rPr>
              <w:fldChar w:fldCharType="begin"/>
            </w:r>
            <w:r w:rsidR="005E5A6D">
              <w:rPr>
                <w:noProof/>
                <w:webHidden/>
              </w:rPr>
              <w:instrText xml:space="preserve"> PAGEREF _Toc137991535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52703726" w14:textId="0FBFAFB7" w:rsidR="005E5A6D" w:rsidRDefault="0006267F">
          <w:pPr>
            <w:pStyle w:val="TOC2"/>
            <w:tabs>
              <w:tab w:val="left" w:pos="660"/>
              <w:tab w:val="right" w:pos="9350"/>
            </w:tabs>
            <w:rPr>
              <w:rFonts w:eastAsiaTheme="minorEastAsia" w:cstheme="minorBidi"/>
              <w:b w:val="0"/>
              <w:bCs w:val="0"/>
              <w:noProof/>
              <w:sz w:val="22"/>
              <w:szCs w:val="22"/>
              <w:lang w:val="en-SG" w:eastAsia="zh-CN"/>
            </w:rPr>
          </w:pPr>
          <w:hyperlink w:anchor="_Toc137991536" w:history="1">
            <w:r w:rsidR="005E5A6D" w:rsidRPr="00F048D8">
              <w:rPr>
                <w:rStyle w:val="Hyperlink"/>
                <w:noProof/>
              </w:rPr>
              <w:t>1.1.</w:t>
            </w:r>
            <w:r w:rsidR="005E5A6D">
              <w:rPr>
                <w:rFonts w:eastAsiaTheme="minorEastAsia" w:cstheme="minorBidi"/>
                <w:b w:val="0"/>
                <w:bCs w:val="0"/>
                <w:noProof/>
                <w:sz w:val="22"/>
                <w:szCs w:val="22"/>
                <w:lang w:val="en-SG" w:eastAsia="zh-CN"/>
              </w:rPr>
              <w:tab/>
            </w:r>
            <w:r w:rsidR="005E5A6D" w:rsidRPr="00F048D8">
              <w:rPr>
                <w:rStyle w:val="Hyperlink"/>
                <w:noProof/>
              </w:rPr>
              <w:t>Intended Audience</w:t>
            </w:r>
            <w:r w:rsidR="005E5A6D">
              <w:rPr>
                <w:noProof/>
                <w:webHidden/>
              </w:rPr>
              <w:tab/>
            </w:r>
            <w:r w:rsidR="005E5A6D">
              <w:rPr>
                <w:noProof/>
                <w:webHidden/>
              </w:rPr>
              <w:fldChar w:fldCharType="begin"/>
            </w:r>
            <w:r w:rsidR="005E5A6D">
              <w:rPr>
                <w:noProof/>
                <w:webHidden/>
              </w:rPr>
              <w:instrText xml:space="preserve"> PAGEREF _Toc137991536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36009854" w14:textId="56F9729B" w:rsidR="005E5A6D" w:rsidRDefault="0006267F">
          <w:pPr>
            <w:pStyle w:val="TOC2"/>
            <w:tabs>
              <w:tab w:val="left" w:pos="660"/>
              <w:tab w:val="right" w:pos="9350"/>
            </w:tabs>
            <w:rPr>
              <w:rFonts w:eastAsiaTheme="minorEastAsia" w:cstheme="minorBidi"/>
              <w:b w:val="0"/>
              <w:bCs w:val="0"/>
              <w:noProof/>
              <w:sz w:val="22"/>
              <w:szCs w:val="22"/>
              <w:lang w:val="en-SG" w:eastAsia="zh-CN"/>
            </w:rPr>
          </w:pPr>
          <w:hyperlink w:anchor="_Toc137991537" w:history="1">
            <w:r w:rsidR="005E5A6D" w:rsidRPr="00F048D8">
              <w:rPr>
                <w:rStyle w:val="Hyperlink"/>
                <w:noProof/>
              </w:rPr>
              <w:t>1.2.</w:t>
            </w:r>
            <w:r w:rsidR="005E5A6D">
              <w:rPr>
                <w:rFonts w:eastAsiaTheme="minorEastAsia" w:cstheme="minorBidi"/>
                <w:b w:val="0"/>
                <w:bCs w:val="0"/>
                <w:noProof/>
                <w:sz w:val="22"/>
                <w:szCs w:val="22"/>
                <w:lang w:val="en-SG" w:eastAsia="zh-CN"/>
              </w:rPr>
              <w:tab/>
            </w:r>
            <w:r w:rsidR="005E5A6D" w:rsidRPr="00F048D8">
              <w:rPr>
                <w:rStyle w:val="Hyperlink"/>
                <w:noProof/>
              </w:rPr>
              <w:t>Intended Use</w:t>
            </w:r>
            <w:r w:rsidR="005E5A6D">
              <w:rPr>
                <w:noProof/>
                <w:webHidden/>
              </w:rPr>
              <w:tab/>
            </w:r>
            <w:r w:rsidR="005E5A6D">
              <w:rPr>
                <w:noProof/>
                <w:webHidden/>
              </w:rPr>
              <w:fldChar w:fldCharType="begin"/>
            </w:r>
            <w:r w:rsidR="005E5A6D">
              <w:rPr>
                <w:noProof/>
                <w:webHidden/>
              </w:rPr>
              <w:instrText xml:space="preserve"> PAGEREF _Toc137991537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4FE09B17" w14:textId="164BA58B" w:rsidR="005E5A6D" w:rsidRDefault="0006267F">
          <w:pPr>
            <w:pStyle w:val="TOC2"/>
            <w:tabs>
              <w:tab w:val="left" w:pos="660"/>
              <w:tab w:val="right" w:pos="9350"/>
            </w:tabs>
            <w:rPr>
              <w:rFonts w:eastAsiaTheme="minorEastAsia" w:cstheme="minorBidi"/>
              <w:b w:val="0"/>
              <w:bCs w:val="0"/>
              <w:noProof/>
              <w:sz w:val="22"/>
              <w:szCs w:val="22"/>
              <w:lang w:val="en-SG" w:eastAsia="zh-CN"/>
            </w:rPr>
          </w:pPr>
          <w:hyperlink w:anchor="_Toc137991538" w:history="1">
            <w:r w:rsidR="005E5A6D" w:rsidRPr="00F048D8">
              <w:rPr>
                <w:rStyle w:val="Hyperlink"/>
                <w:noProof/>
              </w:rPr>
              <w:t>1.3.</w:t>
            </w:r>
            <w:r w:rsidR="005E5A6D">
              <w:rPr>
                <w:rFonts w:eastAsiaTheme="minorEastAsia" w:cstheme="minorBidi"/>
                <w:b w:val="0"/>
                <w:bCs w:val="0"/>
                <w:noProof/>
                <w:sz w:val="22"/>
                <w:szCs w:val="22"/>
                <w:lang w:val="en-SG" w:eastAsia="zh-CN"/>
              </w:rPr>
              <w:tab/>
            </w:r>
            <w:r w:rsidR="005E5A6D" w:rsidRPr="00F048D8">
              <w:rPr>
                <w:rStyle w:val="Hyperlink"/>
                <w:noProof/>
              </w:rPr>
              <w:t>Scope</w:t>
            </w:r>
            <w:r w:rsidR="005E5A6D">
              <w:rPr>
                <w:noProof/>
                <w:webHidden/>
              </w:rPr>
              <w:tab/>
            </w:r>
            <w:r w:rsidR="005E5A6D">
              <w:rPr>
                <w:noProof/>
                <w:webHidden/>
              </w:rPr>
              <w:fldChar w:fldCharType="begin"/>
            </w:r>
            <w:r w:rsidR="005E5A6D">
              <w:rPr>
                <w:noProof/>
                <w:webHidden/>
              </w:rPr>
              <w:instrText xml:space="preserve"> PAGEREF _Toc137991538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76AAB39E" w14:textId="6CF43A78" w:rsidR="005E5A6D" w:rsidRDefault="0006267F">
          <w:pPr>
            <w:pStyle w:val="TOC2"/>
            <w:tabs>
              <w:tab w:val="left" w:pos="660"/>
              <w:tab w:val="right" w:pos="9350"/>
            </w:tabs>
            <w:rPr>
              <w:rFonts w:eastAsiaTheme="minorEastAsia" w:cstheme="minorBidi"/>
              <w:b w:val="0"/>
              <w:bCs w:val="0"/>
              <w:noProof/>
              <w:sz w:val="22"/>
              <w:szCs w:val="22"/>
              <w:lang w:val="en-SG" w:eastAsia="zh-CN"/>
            </w:rPr>
          </w:pPr>
          <w:hyperlink w:anchor="_Toc137991539" w:history="1">
            <w:r w:rsidR="005E5A6D" w:rsidRPr="00F048D8">
              <w:rPr>
                <w:rStyle w:val="Hyperlink"/>
                <w:noProof/>
              </w:rPr>
              <w:t>1.4.</w:t>
            </w:r>
            <w:r w:rsidR="005E5A6D">
              <w:rPr>
                <w:rFonts w:eastAsiaTheme="minorEastAsia" w:cstheme="minorBidi"/>
                <w:b w:val="0"/>
                <w:bCs w:val="0"/>
                <w:noProof/>
                <w:sz w:val="22"/>
                <w:szCs w:val="22"/>
                <w:lang w:val="en-SG" w:eastAsia="zh-CN"/>
              </w:rPr>
              <w:tab/>
            </w:r>
            <w:r w:rsidR="005E5A6D" w:rsidRPr="00F048D8">
              <w:rPr>
                <w:rStyle w:val="Hyperlink"/>
                <w:noProof/>
              </w:rPr>
              <w:t>Definitions and Acronyms</w:t>
            </w:r>
            <w:r w:rsidR="005E5A6D">
              <w:rPr>
                <w:noProof/>
                <w:webHidden/>
              </w:rPr>
              <w:tab/>
            </w:r>
            <w:r w:rsidR="005E5A6D">
              <w:rPr>
                <w:noProof/>
                <w:webHidden/>
              </w:rPr>
              <w:fldChar w:fldCharType="begin"/>
            </w:r>
            <w:r w:rsidR="005E5A6D">
              <w:rPr>
                <w:noProof/>
                <w:webHidden/>
              </w:rPr>
              <w:instrText xml:space="preserve"> PAGEREF _Toc137991539 \h </w:instrText>
            </w:r>
            <w:r w:rsidR="005E5A6D">
              <w:rPr>
                <w:noProof/>
                <w:webHidden/>
              </w:rPr>
            </w:r>
            <w:r w:rsidR="005E5A6D">
              <w:rPr>
                <w:noProof/>
                <w:webHidden/>
              </w:rPr>
              <w:fldChar w:fldCharType="separate"/>
            </w:r>
            <w:r w:rsidR="005E5A6D">
              <w:rPr>
                <w:noProof/>
                <w:webHidden/>
              </w:rPr>
              <w:t>3</w:t>
            </w:r>
            <w:r w:rsidR="005E5A6D">
              <w:rPr>
                <w:noProof/>
                <w:webHidden/>
              </w:rPr>
              <w:fldChar w:fldCharType="end"/>
            </w:r>
          </w:hyperlink>
        </w:p>
        <w:p w14:paraId="0DB9B4AE" w14:textId="47F9F247" w:rsidR="005E5A6D" w:rsidRDefault="0006267F">
          <w:pPr>
            <w:pStyle w:val="TOC1"/>
            <w:tabs>
              <w:tab w:val="left" w:pos="440"/>
              <w:tab w:val="right" w:pos="9350"/>
            </w:tabs>
            <w:rPr>
              <w:rFonts w:asciiTheme="minorHAnsi" w:eastAsiaTheme="minorEastAsia" w:hAnsiTheme="minorHAnsi" w:cstheme="minorBidi"/>
              <w:b w:val="0"/>
              <w:bCs w:val="0"/>
              <w:caps w:val="0"/>
              <w:noProof/>
              <w:sz w:val="22"/>
              <w:szCs w:val="22"/>
              <w:lang w:val="en-SG" w:eastAsia="zh-CN"/>
            </w:rPr>
          </w:pPr>
          <w:hyperlink w:anchor="_Toc137991540" w:history="1">
            <w:r w:rsidR="005E5A6D" w:rsidRPr="00F048D8">
              <w:rPr>
                <w:rStyle w:val="Hyperlink"/>
                <w:noProof/>
              </w:rPr>
              <w:t>2.</w:t>
            </w:r>
            <w:r w:rsidR="005E5A6D">
              <w:rPr>
                <w:rFonts w:asciiTheme="minorHAnsi" w:eastAsiaTheme="minorEastAsia" w:hAnsiTheme="minorHAnsi" w:cstheme="minorBidi"/>
                <w:b w:val="0"/>
                <w:bCs w:val="0"/>
                <w:caps w:val="0"/>
                <w:noProof/>
                <w:sz w:val="22"/>
                <w:szCs w:val="22"/>
                <w:lang w:val="en-SG" w:eastAsia="zh-CN"/>
              </w:rPr>
              <w:tab/>
            </w:r>
            <w:r w:rsidR="005E5A6D" w:rsidRPr="00F048D8">
              <w:rPr>
                <w:rStyle w:val="Hyperlink"/>
                <w:noProof/>
              </w:rPr>
              <w:t>Overall System Description</w:t>
            </w:r>
            <w:r w:rsidR="005E5A6D">
              <w:rPr>
                <w:noProof/>
                <w:webHidden/>
              </w:rPr>
              <w:tab/>
            </w:r>
            <w:r w:rsidR="005E5A6D">
              <w:rPr>
                <w:noProof/>
                <w:webHidden/>
              </w:rPr>
              <w:fldChar w:fldCharType="begin"/>
            </w:r>
            <w:r w:rsidR="005E5A6D">
              <w:rPr>
                <w:noProof/>
                <w:webHidden/>
              </w:rPr>
              <w:instrText xml:space="preserve"> PAGEREF _Toc137991540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2855297D" w14:textId="7640F5FB" w:rsidR="005E5A6D" w:rsidRDefault="0006267F">
          <w:pPr>
            <w:pStyle w:val="TOC2"/>
            <w:tabs>
              <w:tab w:val="right" w:pos="9350"/>
            </w:tabs>
            <w:rPr>
              <w:rFonts w:eastAsiaTheme="minorEastAsia" w:cstheme="minorBidi"/>
              <w:b w:val="0"/>
              <w:bCs w:val="0"/>
              <w:noProof/>
              <w:sz w:val="22"/>
              <w:szCs w:val="22"/>
              <w:lang w:val="en-SG" w:eastAsia="zh-CN"/>
            </w:rPr>
          </w:pPr>
          <w:hyperlink w:anchor="_Toc137991541" w:history="1">
            <w:r w:rsidR="005E5A6D" w:rsidRPr="00F048D8">
              <w:rPr>
                <w:rStyle w:val="Hyperlink"/>
                <w:noProof/>
              </w:rPr>
              <w:t>2.1. Use Case Diagrams</w:t>
            </w:r>
            <w:r w:rsidR="005E5A6D">
              <w:rPr>
                <w:noProof/>
                <w:webHidden/>
              </w:rPr>
              <w:tab/>
            </w:r>
            <w:r w:rsidR="005E5A6D">
              <w:rPr>
                <w:noProof/>
                <w:webHidden/>
              </w:rPr>
              <w:fldChar w:fldCharType="begin"/>
            </w:r>
            <w:r w:rsidR="005E5A6D">
              <w:rPr>
                <w:noProof/>
                <w:webHidden/>
              </w:rPr>
              <w:instrText xml:space="preserve"> PAGEREF _Toc137991541 \h </w:instrText>
            </w:r>
            <w:r w:rsidR="005E5A6D">
              <w:rPr>
                <w:noProof/>
                <w:webHidden/>
              </w:rPr>
            </w:r>
            <w:r w:rsidR="005E5A6D">
              <w:rPr>
                <w:noProof/>
                <w:webHidden/>
              </w:rPr>
              <w:fldChar w:fldCharType="separate"/>
            </w:r>
            <w:r w:rsidR="005E5A6D">
              <w:rPr>
                <w:noProof/>
                <w:webHidden/>
              </w:rPr>
              <w:t>4</w:t>
            </w:r>
            <w:r w:rsidR="005E5A6D">
              <w:rPr>
                <w:noProof/>
                <w:webHidden/>
              </w:rPr>
              <w:fldChar w:fldCharType="end"/>
            </w:r>
          </w:hyperlink>
        </w:p>
        <w:p w14:paraId="662575AD" w14:textId="216A870A" w:rsidR="005E5A6D" w:rsidRDefault="0006267F">
          <w:pPr>
            <w:pStyle w:val="TOC2"/>
            <w:tabs>
              <w:tab w:val="right" w:pos="9350"/>
            </w:tabs>
            <w:rPr>
              <w:rFonts w:eastAsiaTheme="minorEastAsia" w:cstheme="minorBidi"/>
              <w:b w:val="0"/>
              <w:bCs w:val="0"/>
              <w:noProof/>
              <w:sz w:val="22"/>
              <w:szCs w:val="22"/>
              <w:lang w:val="en-SG" w:eastAsia="zh-CN"/>
            </w:rPr>
          </w:pPr>
          <w:hyperlink w:anchor="_Toc137991542" w:history="1">
            <w:r w:rsidR="005E5A6D" w:rsidRPr="00F048D8">
              <w:rPr>
                <w:rStyle w:val="Hyperlink"/>
                <w:noProof/>
              </w:rPr>
              <w:t>2.2. System Architecture</w:t>
            </w:r>
            <w:r w:rsidR="005E5A6D">
              <w:rPr>
                <w:noProof/>
                <w:webHidden/>
              </w:rPr>
              <w:tab/>
            </w:r>
            <w:r w:rsidR="005E5A6D">
              <w:rPr>
                <w:noProof/>
                <w:webHidden/>
              </w:rPr>
              <w:fldChar w:fldCharType="begin"/>
            </w:r>
            <w:r w:rsidR="005E5A6D">
              <w:rPr>
                <w:noProof/>
                <w:webHidden/>
              </w:rPr>
              <w:instrText xml:space="preserve"> PAGEREF _Toc137991542 \h </w:instrText>
            </w:r>
            <w:r w:rsidR="005E5A6D">
              <w:rPr>
                <w:noProof/>
                <w:webHidden/>
              </w:rPr>
            </w:r>
            <w:r w:rsidR="005E5A6D">
              <w:rPr>
                <w:noProof/>
                <w:webHidden/>
              </w:rPr>
              <w:fldChar w:fldCharType="separate"/>
            </w:r>
            <w:r w:rsidR="005E5A6D">
              <w:rPr>
                <w:noProof/>
                <w:webHidden/>
              </w:rPr>
              <w:t>5</w:t>
            </w:r>
            <w:r w:rsidR="005E5A6D">
              <w:rPr>
                <w:noProof/>
                <w:webHidden/>
              </w:rPr>
              <w:fldChar w:fldCharType="end"/>
            </w:r>
          </w:hyperlink>
        </w:p>
        <w:p w14:paraId="462062D0" w14:textId="17B82DA8" w:rsidR="005E5A6D" w:rsidRDefault="0006267F">
          <w:pPr>
            <w:pStyle w:val="TOC2"/>
            <w:tabs>
              <w:tab w:val="right" w:pos="9350"/>
            </w:tabs>
            <w:rPr>
              <w:rFonts w:eastAsiaTheme="minorEastAsia" w:cstheme="minorBidi"/>
              <w:b w:val="0"/>
              <w:bCs w:val="0"/>
              <w:noProof/>
              <w:sz w:val="22"/>
              <w:szCs w:val="22"/>
              <w:lang w:val="en-SG" w:eastAsia="zh-CN"/>
            </w:rPr>
          </w:pPr>
          <w:hyperlink w:anchor="_Toc137991543" w:history="1">
            <w:r w:rsidR="005E5A6D" w:rsidRPr="00F048D8">
              <w:rPr>
                <w:rStyle w:val="Hyperlink"/>
                <w:noProof/>
              </w:rPr>
              <w:t>2.3 Functional Requirements</w:t>
            </w:r>
            <w:r w:rsidR="005E5A6D">
              <w:rPr>
                <w:noProof/>
                <w:webHidden/>
              </w:rPr>
              <w:tab/>
            </w:r>
            <w:r w:rsidR="005E5A6D">
              <w:rPr>
                <w:noProof/>
                <w:webHidden/>
              </w:rPr>
              <w:fldChar w:fldCharType="begin"/>
            </w:r>
            <w:r w:rsidR="005E5A6D">
              <w:rPr>
                <w:noProof/>
                <w:webHidden/>
              </w:rPr>
              <w:instrText xml:space="preserve"> PAGEREF _Toc137991543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637B8DCB" w14:textId="34C92CCD" w:rsidR="005E5A6D" w:rsidRDefault="0006267F">
          <w:pPr>
            <w:pStyle w:val="TOC3"/>
            <w:tabs>
              <w:tab w:val="right" w:pos="9350"/>
            </w:tabs>
            <w:rPr>
              <w:rFonts w:eastAsiaTheme="minorEastAsia" w:cstheme="minorBidi"/>
              <w:noProof/>
              <w:sz w:val="22"/>
              <w:szCs w:val="22"/>
              <w:lang w:val="en-SG" w:eastAsia="zh-CN"/>
            </w:rPr>
          </w:pPr>
          <w:hyperlink w:anchor="_Toc137991544" w:history="1">
            <w:r w:rsidR="005E5A6D" w:rsidRPr="00F048D8">
              <w:rPr>
                <w:rStyle w:val="Hyperlink"/>
                <w:noProof/>
              </w:rPr>
              <w:t>2.3.1. Startup and Main Menu</w:t>
            </w:r>
            <w:r w:rsidR="005E5A6D">
              <w:rPr>
                <w:noProof/>
                <w:webHidden/>
              </w:rPr>
              <w:tab/>
            </w:r>
            <w:r w:rsidR="005E5A6D">
              <w:rPr>
                <w:noProof/>
                <w:webHidden/>
              </w:rPr>
              <w:fldChar w:fldCharType="begin"/>
            </w:r>
            <w:r w:rsidR="005E5A6D">
              <w:rPr>
                <w:noProof/>
                <w:webHidden/>
              </w:rPr>
              <w:instrText xml:space="preserve"> PAGEREF _Toc137991544 \h </w:instrText>
            </w:r>
            <w:r w:rsidR="005E5A6D">
              <w:rPr>
                <w:noProof/>
                <w:webHidden/>
              </w:rPr>
            </w:r>
            <w:r w:rsidR="005E5A6D">
              <w:rPr>
                <w:noProof/>
                <w:webHidden/>
              </w:rPr>
              <w:fldChar w:fldCharType="separate"/>
            </w:r>
            <w:r w:rsidR="005E5A6D">
              <w:rPr>
                <w:noProof/>
                <w:webHidden/>
              </w:rPr>
              <w:t>6</w:t>
            </w:r>
            <w:r w:rsidR="005E5A6D">
              <w:rPr>
                <w:noProof/>
                <w:webHidden/>
              </w:rPr>
              <w:fldChar w:fldCharType="end"/>
            </w:r>
          </w:hyperlink>
        </w:p>
        <w:p w14:paraId="15FB827C" w14:textId="58D97EEF" w:rsidR="005E5A6D" w:rsidRDefault="0006267F">
          <w:pPr>
            <w:pStyle w:val="TOC3"/>
            <w:tabs>
              <w:tab w:val="right" w:pos="9350"/>
            </w:tabs>
            <w:rPr>
              <w:rFonts w:eastAsiaTheme="minorEastAsia" w:cstheme="minorBidi"/>
              <w:noProof/>
              <w:sz w:val="22"/>
              <w:szCs w:val="22"/>
              <w:lang w:val="en-SG" w:eastAsia="zh-CN"/>
            </w:rPr>
          </w:pPr>
          <w:hyperlink w:anchor="_Toc137991545" w:history="1">
            <w:r w:rsidR="005E5A6D" w:rsidRPr="00F048D8">
              <w:rPr>
                <w:rStyle w:val="Hyperlink"/>
                <w:noProof/>
              </w:rPr>
              <w:t>2.3.2. Selection of drinks</w:t>
            </w:r>
            <w:r w:rsidR="005E5A6D">
              <w:rPr>
                <w:noProof/>
                <w:webHidden/>
              </w:rPr>
              <w:tab/>
            </w:r>
            <w:r w:rsidR="005E5A6D">
              <w:rPr>
                <w:noProof/>
                <w:webHidden/>
              </w:rPr>
              <w:fldChar w:fldCharType="begin"/>
            </w:r>
            <w:r w:rsidR="005E5A6D">
              <w:rPr>
                <w:noProof/>
                <w:webHidden/>
              </w:rPr>
              <w:instrText xml:space="preserve"> PAGEREF _Toc137991545 \h </w:instrText>
            </w:r>
            <w:r w:rsidR="005E5A6D">
              <w:rPr>
                <w:noProof/>
                <w:webHidden/>
              </w:rPr>
            </w:r>
            <w:r w:rsidR="005E5A6D">
              <w:rPr>
                <w:noProof/>
                <w:webHidden/>
              </w:rPr>
              <w:fldChar w:fldCharType="separate"/>
            </w:r>
            <w:r w:rsidR="005E5A6D">
              <w:rPr>
                <w:noProof/>
                <w:webHidden/>
              </w:rPr>
              <w:t>7</w:t>
            </w:r>
            <w:r w:rsidR="005E5A6D">
              <w:rPr>
                <w:noProof/>
                <w:webHidden/>
              </w:rPr>
              <w:fldChar w:fldCharType="end"/>
            </w:r>
          </w:hyperlink>
        </w:p>
        <w:p w14:paraId="6CC98B70" w14:textId="2ABDE98F" w:rsidR="005E5A6D" w:rsidRDefault="0006267F">
          <w:pPr>
            <w:pStyle w:val="TOC3"/>
            <w:tabs>
              <w:tab w:val="right" w:pos="9350"/>
            </w:tabs>
            <w:rPr>
              <w:rFonts w:eastAsiaTheme="minorEastAsia" w:cstheme="minorBidi"/>
              <w:noProof/>
              <w:sz w:val="22"/>
              <w:szCs w:val="22"/>
              <w:lang w:val="en-SG" w:eastAsia="zh-CN"/>
            </w:rPr>
          </w:pPr>
          <w:hyperlink w:anchor="_Toc137991546" w:history="1">
            <w:r w:rsidR="005E5A6D" w:rsidRPr="00F048D8">
              <w:rPr>
                <w:rStyle w:val="Hyperlink"/>
                <w:noProof/>
              </w:rPr>
              <w:t>2.3.3 Money counting and Payment</w:t>
            </w:r>
            <w:r w:rsidR="005E5A6D">
              <w:rPr>
                <w:noProof/>
                <w:webHidden/>
              </w:rPr>
              <w:tab/>
            </w:r>
            <w:r w:rsidR="005E5A6D">
              <w:rPr>
                <w:noProof/>
                <w:webHidden/>
              </w:rPr>
              <w:fldChar w:fldCharType="begin"/>
            </w:r>
            <w:r w:rsidR="005E5A6D">
              <w:rPr>
                <w:noProof/>
                <w:webHidden/>
              </w:rPr>
              <w:instrText xml:space="preserve"> PAGEREF _Toc137991546 \h </w:instrText>
            </w:r>
            <w:r w:rsidR="005E5A6D">
              <w:rPr>
                <w:noProof/>
                <w:webHidden/>
              </w:rPr>
            </w:r>
            <w:r w:rsidR="005E5A6D">
              <w:rPr>
                <w:noProof/>
                <w:webHidden/>
              </w:rPr>
              <w:fldChar w:fldCharType="separate"/>
            </w:r>
            <w:r w:rsidR="005E5A6D">
              <w:rPr>
                <w:noProof/>
                <w:webHidden/>
              </w:rPr>
              <w:t>9</w:t>
            </w:r>
            <w:r w:rsidR="005E5A6D">
              <w:rPr>
                <w:noProof/>
                <w:webHidden/>
              </w:rPr>
              <w:fldChar w:fldCharType="end"/>
            </w:r>
          </w:hyperlink>
        </w:p>
        <w:p w14:paraId="0AF730F7" w14:textId="60A4AE70" w:rsidR="005E5A6D" w:rsidRDefault="0006267F">
          <w:pPr>
            <w:pStyle w:val="TOC3"/>
            <w:tabs>
              <w:tab w:val="right" w:pos="9350"/>
            </w:tabs>
            <w:rPr>
              <w:rFonts w:eastAsiaTheme="minorEastAsia" w:cstheme="minorBidi"/>
              <w:noProof/>
              <w:sz w:val="22"/>
              <w:szCs w:val="22"/>
              <w:lang w:val="en-SG" w:eastAsia="zh-CN"/>
            </w:rPr>
          </w:pPr>
          <w:hyperlink w:anchor="_Toc137991547" w:history="1">
            <w:r w:rsidR="005E5A6D" w:rsidRPr="00F048D8">
              <w:rPr>
                <w:rStyle w:val="Hyperlink"/>
                <w:noProof/>
              </w:rPr>
              <w:t>2.3.4. QR Code Transaction System (online)</w:t>
            </w:r>
            <w:r w:rsidR="005E5A6D">
              <w:rPr>
                <w:noProof/>
                <w:webHidden/>
              </w:rPr>
              <w:tab/>
            </w:r>
            <w:r w:rsidR="005E5A6D">
              <w:rPr>
                <w:noProof/>
                <w:webHidden/>
              </w:rPr>
              <w:fldChar w:fldCharType="begin"/>
            </w:r>
            <w:r w:rsidR="005E5A6D">
              <w:rPr>
                <w:noProof/>
                <w:webHidden/>
              </w:rPr>
              <w:instrText xml:space="preserve"> PAGEREF _Toc137991547 \h </w:instrText>
            </w:r>
            <w:r w:rsidR="005E5A6D">
              <w:rPr>
                <w:noProof/>
                <w:webHidden/>
              </w:rPr>
            </w:r>
            <w:r w:rsidR="005E5A6D">
              <w:rPr>
                <w:noProof/>
                <w:webHidden/>
              </w:rPr>
              <w:fldChar w:fldCharType="separate"/>
            </w:r>
            <w:r w:rsidR="005E5A6D">
              <w:rPr>
                <w:noProof/>
                <w:webHidden/>
              </w:rPr>
              <w:t>11</w:t>
            </w:r>
            <w:r w:rsidR="005E5A6D">
              <w:rPr>
                <w:noProof/>
                <w:webHidden/>
              </w:rPr>
              <w:fldChar w:fldCharType="end"/>
            </w:r>
          </w:hyperlink>
        </w:p>
        <w:p w14:paraId="481E2F26" w14:textId="143715B0" w:rsidR="005E5A6D" w:rsidRDefault="0006267F">
          <w:pPr>
            <w:pStyle w:val="TOC3"/>
            <w:tabs>
              <w:tab w:val="right" w:pos="9350"/>
            </w:tabs>
            <w:rPr>
              <w:rFonts w:eastAsiaTheme="minorEastAsia" w:cstheme="minorBidi"/>
              <w:noProof/>
              <w:sz w:val="22"/>
              <w:szCs w:val="22"/>
              <w:lang w:val="en-SG" w:eastAsia="zh-CN"/>
            </w:rPr>
          </w:pPr>
          <w:hyperlink w:anchor="_Toc137991548" w:history="1">
            <w:r w:rsidR="005E5A6D" w:rsidRPr="00F048D8">
              <w:rPr>
                <w:rStyle w:val="Hyperlink"/>
                <w:noProof/>
              </w:rPr>
              <w:t>2.3.5 Drink Dispensing + Display</w:t>
            </w:r>
            <w:r w:rsidR="005E5A6D">
              <w:rPr>
                <w:noProof/>
                <w:webHidden/>
              </w:rPr>
              <w:tab/>
            </w:r>
            <w:r w:rsidR="005E5A6D">
              <w:rPr>
                <w:noProof/>
                <w:webHidden/>
              </w:rPr>
              <w:fldChar w:fldCharType="begin"/>
            </w:r>
            <w:r w:rsidR="005E5A6D">
              <w:rPr>
                <w:noProof/>
                <w:webHidden/>
              </w:rPr>
              <w:instrText xml:space="preserve"> PAGEREF _Toc137991548 \h </w:instrText>
            </w:r>
            <w:r w:rsidR="005E5A6D">
              <w:rPr>
                <w:noProof/>
                <w:webHidden/>
              </w:rPr>
            </w:r>
            <w:r w:rsidR="005E5A6D">
              <w:rPr>
                <w:noProof/>
                <w:webHidden/>
              </w:rPr>
              <w:fldChar w:fldCharType="separate"/>
            </w:r>
            <w:r w:rsidR="005E5A6D">
              <w:rPr>
                <w:noProof/>
                <w:webHidden/>
              </w:rPr>
              <w:t>13</w:t>
            </w:r>
            <w:r w:rsidR="005E5A6D">
              <w:rPr>
                <w:noProof/>
                <w:webHidden/>
              </w:rPr>
              <w:fldChar w:fldCharType="end"/>
            </w:r>
          </w:hyperlink>
        </w:p>
        <w:p w14:paraId="4903A038" w14:textId="6CB7840A" w:rsidR="005E5A6D" w:rsidRDefault="0006267F">
          <w:pPr>
            <w:pStyle w:val="TOC3"/>
            <w:tabs>
              <w:tab w:val="right" w:pos="9350"/>
            </w:tabs>
            <w:rPr>
              <w:rFonts w:eastAsiaTheme="minorEastAsia" w:cstheme="minorBidi"/>
              <w:noProof/>
              <w:sz w:val="22"/>
              <w:szCs w:val="22"/>
              <w:lang w:val="en-SG" w:eastAsia="zh-CN"/>
            </w:rPr>
          </w:pPr>
          <w:hyperlink w:anchor="_Toc137991549" w:history="1">
            <w:r w:rsidR="005E5A6D" w:rsidRPr="00F048D8">
              <w:rPr>
                <w:rStyle w:val="Hyperlink"/>
                <w:noProof/>
              </w:rPr>
              <w:t>2.3.6 Burglar Detection System</w:t>
            </w:r>
            <w:r w:rsidR="005E5A6D">
              <w:rPr>
                <w:noProof/>
                <w:webHidden/>
              </w:rPr>
              <w:tab/>
            </w:r>
            <w:r w:rsidR="005E5A6D">
              <w:rPr>
                <w:noProof/>
                <w:webHidden/>
              </w:rPr>
              <w:fldChar w:fldCharType="begin"/>
            </w:r>
            <w:r w:rsidR="005E5A6D">
              <w:rPr>
                <w:noProof/>
                <w:webHidden/>
              </w:rPr>
              <w:instrText xml:space="preserve"> PAGEREF _Toc137991549 \h </w:instrText>
            </w:r>
            <w:r w:rsidR="005E5A6D">
              <w:rPr>
                <w:noProof/>
                <w:webHidden/>
              </w:rPr>
            </w:r>
            <w:r w:rsidR="005E5A6D">
              <w:rPr>
                <w:noProof/>
                <w:webHidden/>
              </w:rPr>
              <w:fldChar w:fldCharType="separate"/>
            </w:r>
            <w:r w:rsidR="005E5A6D">
              <w:rPr>
                <w:noProof/>
                <w:webHidden/>
              </w:rPr>
              <w:t>14</w:t>
            </w:r>
            <w:r w:rsidR="005E5A6D">
              <w:rPr>
                <w:noProof/>
                <w:webHidden/>
              </w:rPr>
              <w:fldChar w:fldCharType="end"/>
            </w:r>
          </w:hyperlink>
        </w:p>
        <w:p w14:paraId="2B264EE6" w14:textId="6551284A" w:rsidR="005E5A6D" w:rsidRDefault="0006267F">
          <w:pPr>
            <w:pStyle w:val="TOC3"/>
            <w:tabs>
              <w:tab w:val="right" w:pos="9350"/>
            </w:tabs>
            <w:rPr>
              <w:rFonts w:eastAsiaTheme="minorEastAsia" w:cstheme="minorBidi"/>
              <w:noProof/>
              <w:sz w:val="22"/>
              <w:szCs w:val="22"/>
              <w:lang w:val="en-SG" w:eastAsia="zh-CN"/>
            </w:rPr>
          </w:pPr>
          <w:hyperlink w:anchor="_Toc137991550" w:history="1">
            <w:r w:rsidR="005E5A6D" w:rsidRPr="00F048D8">
              <w:rPr>
                <w:rStyle w:val="Hyperlink"/>
                <w:noProof/>
              </w:rPr>
              <w:t>2.3.7. Maintenance Services</w:t>
            </w:r>
            <w:r w:rsidR="005E5A6D">
              <w:rPr>
                <w:noProof/>
                <w:webHidden/>
              </w:rPr>
              <w:tab/>
            </w:r>
            <w:r w:rsidR="005E5A6D">
              <w:rPr>
                <w:noProof/>
                <w:webHidden/>
              </w:rPr>
              <w:fldChar w:fldCharType="begin"/>
            </w:r>
            <w:r w:rsidR="005E5A6D">
              <w:rPr>
                <w:noProof/>
                <w:webHidden/>
              </w:rPr>
              <w:instrText xml:space="preserve"> PAGEREF _Toc137991550 \h </w:instrText>
            </w:r>
            <w:r w:rsidR="005E5A6D">
              <w:rPr>
                <w:noProof/>
                <w:webHidden/>
              </w:rPr>
            </w:r>
            <w:r w:rsidR="005E5A6D">
              <w:rPr>
                <w:noProof/>
                <w:webHidden/>
              </w:rPr>
              <w:fldChar w:fldCharType="separate"/>
            </w:r>
            <w:r w:rsidR="005E5A6D">
              <w:rPr>
                <w:noProof/>
                <w:webHidden/>
              </w:rPr>
              <w:t>16</w:t>
            </w:r>
            <w:r w:rsidR="005E5A6D">
              <w:rPr>
                <w:noProof/>
                <w:webHidden/>
              </w:rPr>
              <w:fldChar w:fldCharType="end"/>
            </w:r>
          </w:hyperlink>
        </w:p>
        <w:p w14:paraId="77AD9D20" w14:textId="5AA05AEA" w:rsidR="005E5A6D" w:rsidRDefault="0006267F">
          <w:pPr>
            <w:pStyle w:val="TOC2"/>
            <w:tabs>
              <w:tab w:val="right" w:pos="9350"/>
            </w:tabs>
            <w:rPr>
              <w:rFonts w:eastAsiaTheme="minorEastAsia" w:cstheme="minorBidi"/>
              <w:b w:val="0"/>
              <w:bCs w:val="0"/>
              <w:noProof/>
              <w:sz w:val="22"/>
              <w:szCs w:val="22"/>
              <w:lang w:val="en-SG" w:eastAsia="zh-CN"/>
            </w:rPr>
          </w:pPr>
          <w:hyperlink w:anchor="_Toc137991551" w:history="1">
            <w:r w:rsidR="005E5A6D" w:rsidRPr="00F048D8">
              <w:rPr>
                <w:rStyle w:val="Hyperlink"/>
                <w:noProof/>
              </w:rPr>
              <w:t>2.4 Non-Functional Requirements</w:t>
            </w:r>
            <w:r w:rsidR="005E5A6D">
              <w:rPr>
                <w:noProof/>
                <w:webHidden/>
              </w:rPr>
              <w:tab/>
            </w:r>
            <w:r w:rsidR="005E5A6D">
              <w:rPr>
                <w:noProof/>
                <w:webHidden/>
              </w:rPr>
              <w:fldChar w:fldCharType="begin"/>
            </w:r>
            <w:r w:rsidR="005E5A6D">
              <w:rPr>
                <w:noProof/>
                <w:webHidden/>
              </w:rPr>
              <w:instrText xml:space="preserve"> PAGEREF _Toc137991551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A71D114" w14:textId="784E90FC" w:rsidR="005E5A6D" w:rsidRDefault="0006267F">
          <w:pPr>
            <w:pStyle w:val="TOC3"/>
            <w:tabs>
              <w:tab w:val="right" w:pos="9350"/>
            </w:tabs>
            <w:rPr>
              <w:rFonts w:eastAsiaTheme="minorEastAsia" w:cstheme="minorBidi"/>
              <w:noProof/>
              <w:sz w:val="22"/>
              <w:szCs w:val="22"/>
              <w:lang w:val="en-SG" w:eastAsia="zh-CN"/>
            </w:rPr>
          </w:pPr>
          <w:hyperlink w:anchor="_Toc137991552" w:history="1">
            <w:r w:rsidR="005E5A6D" w:rsidRPr="00F048D8">
              <w:rPr>
                <w:rStyle w:val="Hyperlink"/>
                <w:noProof/>
              </w:rPr>
              <w:t>2.4.1  Power management</w:t>
            </w:r>
            <w:r w:rsidR="005E5A6D">
              <w:rPr>
                <w:noProof/>
                <w:webHidden/>
              </w:rPr>
              <w:tab/>
            </w:r>
            <w:r w:rsidR="005E5A6D">
              <w:rPr>
                <w:noProof/>
                <w:webHidden/>
              </w:rPr>
              <w:fldChar w:fldCharType="begin"/>
            </w:r>
            <w:r w:rsidR="005E5A6D">
              <w:rPr>
                <w:noProof/>
                <w:webHidden/>
              </w:rPr>
              <w:instrText xml:space="preserve"> PAGEREF _Toc137991552 \h </w:instrText>
            </w:r>
            <w:r w:rsidR="005E5A6D">
              <w:rPr>
                <w:noProof/>
                <w:webHidden/>
              </w:rPr>
            </w:r>
            <w:r w:rsidR="005E5A6D">
              <w:rPr>
                <w:noProof/>
                <w:webHidden/>
              </w:rPr>
              <w:fldChar w:fldCharType="separate"/>
            </w:r>
            <w:r w:rsidR="005E5A6D">
              <w:rPr>
                <w:noProof/>
                <w:webHidden/>
              </w:rPr>
              <w:t>18</w:t>
            </w:r>
            <w:r w:rsidR="005E5A6D">
              <w:rPr>
                <w:noProof/>
                <w:webHidden/>
              </w:rPr>
              <w:fldChar w:fldCharType="end"/>
            </w:r>
          </w:hyperlink>
        </w:p>
        <w:p w14:paraId="5B6EE13A" w14:textId="447CDD2F" w:rsidR="005E5A6D" w:rsidRDefault="0006267F">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3" w:history="1">
            <w:r w:rsidR="005E5A6D" w:rsidRPr="00F048D8">
              <w:rPr>
                <w:rStyle w:val="Hyperlink"/>
                <w:noProof/>
              </w:rPr>
              <w:t>3. Software Architecture</w:t>
            </w:r>
            <w:r w:rsidR="005E5A6D">
              <w:rPr>
                <w:noProof/>
                <w:webHidden/>
              </w:rPr>
              <w:tab/>
            </w:r>
            <w:r w:rsidR="005E5A6D">
              <w:rPr>
                <w:noProof/>
                <w:webHidden/>
              </w:rPr>
              <w:fldChar w:fldCharType="begin"/>
            </w:r>
            <w:r w:rsidR="005E5A6D">
              <w:rPr>
                <w:noProof/>
                <w:webHidden/>
              </w:rPr>
              <w:instrText xml:space="preserve"> PAGEREF _Toc137991553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47C35CAA" w14:textId="5E5C3785" w:rsidR="005E5A6D" w:rsidRDefault="0006267F">
          <w:pPr>
            <w:pStyle w:val="TOC2"/>
            <w:tabs>
              <w:tab w:val="right" w:pos="9350"/>
            </w:tabs>
            <w:rPr>
              <w:rFonts w:eastAsiaTheme="minorEastAsia" w:cstheme="minorBidi"/>
              <w:b w:val="0"/>
              <w:bCs w:val="0"/>
              <w:noProof/>
              <w:sz w:val="22"/>
              <w:szCs w:val="22"/>
              <w:lang w:val="en-SG" w:eastAsia="zh-CN"/>
            </w:rPr>
          </w:pPr>
          <w:hyperlink w:anchor="_Toc137991554" w:history="1">
            <w:r w:rsidR="005E5A6D" w:rsidRPr="00F048D8">
              <w:rPr>
                <w:rStyle w:val="Hyperlink"/>
                <w:noProof/>
              </w:rPr>
              <w:t>3.1. Static Software Architecture</w:t>
            </w:r>
            <w:r w:rsidR="005E5A6D">
              <w:rPr>
                <w:noProof/>
                <w:webHidden/>
              </w:rPr>
              <w:tab/>
            </w:r>
            <w:r w:rsidR="005E5A6D">
              <w:rPr>
                <w:noProof/>
                <w:webHidden/>
              </w:rPr>
              <w:fldChar w:fldCharType="begin"/>
            </w:r>
            <w:r w:rsidR="005E5A6D">
              <w:rPr>
                <w:noProof/>
                <w:webHidden/>
              </w:rPr>
              <w:instrText xml:space="preserve"> PAGEREF _Toc137991554 \h </w:instrText>
            </w:r>
            <w:r w:rsidR="005E5A6D">
              <w:rPr>
                <w:noProof/>
                <w:webHidden/>
              </w:rPr>
            </w:r>
            <w:r w:rsidR="005E5A6D">
              <w:rPr>
                <w:noProof/>
                <w:webHidden/>
              </w:rPr>
              <w:fldChar w:fldCharType="separate"/>
            </w:r>
            <w:r w:rsidR="005E5A6D">
              <w:rPr>
                <w:noProof/>
                <w:webHidden/>
              </w:rPr>
              <w:t>19</w:t>
            </w:r>
            <w:r w:rsidR="005E5A6D">
              <w:rPr>
                <w:noProof/>
                <w:webHidden/>
              </w:rPr>
              <w:fldChar w:fldCharType="end"/>
            </w:r>
          </w:hyperlink>
        </w:p>
        <w:p w14:paraId="2CC6C37F" w14:textId="604745DC" w:rsidR="005E5A6D" w:rsidRDefault="0006267F">
          <w:pPr>
            <w:pStyle w:val="TOC1"/>
            <w:tabs>
              <w:tab w:val="right" w:pos="9350"/>
            </w:tabs>
            <w:rPr>
              <w:rFonts w:asciiTheme="minorHAnsi" w:eastAsiaTheme="minorEastAsia" w:hAnsiTheme="minorHAnsi" w:cstheme="minorBidi"/>
              <w:b w:val="0"/>
              <w:bCs w:val="0"/>
              <w:caps w:val="0"/>
              <w:noProof/>
              <w:sz w:val="22"/>
              <w:szCs w:val="22"/>
              <w:lang w:val="en-SG" w:eastAsia="zh-CN"/>
            </w:rPr>
          </w:pPr>
          <w:hyperlink w:anchor="_Toc137991555" w:history="1">
            <w:r w:rsidR="005E5A6D" w:rsidRPr="00F048D8">
              <w:rPr>
                <w:rStyle w:val="Hyperlink"/>
                <w:noProof/>
              </w:rPr>
              <w:t>4. Additional notes</w:t>
            </w:r>
            <w:r w:rsidR="005E5A6D">
              <w:rPr>
                <w:noProof/>
                <w:webHidden/>
              </w:rPr>
              <w:tab/>
            </w:r>
            <w:r w:rsidR="005E5A6D">
              <w:rPr>
                <w:noProof/>
                <w:webHidden/>
              </w:rPr>
              <w:fldChar w:fldCharType="begin"/>
            </w:r>
            <w:r w:rsidR="005E5A6D">
              <w:rPr>
                <w:noProof/>
                <w:webHidden/>
              </w:rPr>
              <w:instrText xml:space="preserve"> PAGEREF _Toc137991555 \h </w:instrText>
            </w:r>
            <w:r w:rsidR="005E5A6D">
              <w:rPr>
                <w:noProof/>
                <w:webHidden/>
              </w:rPr>
            </w:r>
            <w:r w:rsidR="005E5A6D">
              <w:rPr>
                <w:noProof/>
                <w:webHidden/>
              </w:rPr>
              <w:fldChar w:fldCharType="separate"/>
            </w:r>
            <w:r w:rsidR="005E5A6D">
              <w:rPr>
                <w:noProof/>
                <w:webHidden/>
              </w:rPr>
              <w:t>20</w:t>
            </w:r>
            <w:r w:rsidR="005E5A6D">
              <w:rPr>
                <w:noProof/>
                <w:webHidden/>
              </w:rPr>
              <w:fldChar w:fldCharType="end"/>
            </w:r>
          </w:hyperlink>
        </w:p>
        <w:p w14:paraId="1F151436" w14:textId="60469B87" w:rsidR="008B3FB0" w:rsidRDefault="008B3FB0">
          <w:r>
            <w:rPr>
              <w:b/>
              <w:bCs/>
              <w:noProof/>
            </w:rPr>
            <w:fldChar w:fldCharType="end"/>
          </w:r>
        </w:p>
      </w:sdtContent>
    </w:sdt>
    <w:p w14:paraId="34F6274F" w14:textId="0D968828" w:rsidR="008B3FB0" w:rsidRDefault="008B3FB0"/>
    <w:p w14:paraId="41F70C80" w14:textId="77777777" w:rsidR="008B3FB0" w:rsidRDefault="008B3FB0">
      <w:r>
        <w:br w:type="page"/>
      </w:r>
    </w:p>
    <w:p w14:paraId="5C97887A" w14:textId="77777777" w:rsidR="008B3FB0" w:rsidRDefault="008B3FB0" w:rsidP="08F419AB"/>
    <w:p w14:paraId="51715B89" w14:textId="098B8EB5" w:rsidR="008B3FB0" w:rsidRDefault="008B3FB0" w:rsidP="008B3FB0">
      <w:pPr>
        <w:pStyle w:val="Heading1"/>
        <w:numPr>
          <w:ilvl w:val="0"/>
          <w:numId w:val="1"/>
        </w:numPr>
      </w:pPr>
      <w:bookmarkStart w:id="0" w:name="_Toc137991535"/>
      <w:r>
        <w:t>Purpose</w:t>
      </w:r>
      <w:bookmarkEnd w:id="0"/>
    </w:p>
    <w:p w14:paraId="7DC219D1" w14:textId="1D89190E" w:rsidR="008B3FB0" w:rsidRDefault="008B3FB0" w:rsidP="008B3FB0">
      <w:pPr>
        <w:rPr>
          <w:rFonts w:ascii="Calibri" w:eastAsia="Calibri" w:hAnsi="Calibri" w:cs="Calibri"/>
        </w:rPr>
      </w:pPr>
      <w:r w:rsidRPr="008B3FB0">
        <w:rPr>
          <w:rFonts w:ascii="Calibri" w:eastAsia="Calibri" w:hAnsi="Calibri" w:cs="Calibri"/>
        </w:rPr>
        <w:t xml:space="preserve">This </w:t>
      </w:r>
      <w:r>
        <w:rPr>
          <w:rFonts w:ascii="Calibri" w:eastAsia="Calibri" w:hAnsi="Calibri" w:cs="Calibri"/>
        </w:rPr>
        <w:t>SRS document describes the System Requirements and Software Design for an IoT Smart Vending Machine.</w:t>
      </w:r>
    </w:p>
    <w:p w14:paraId="76A6CF11" w14:textId="6B1E3DCD" w:rsidR="008B3FB0" w:rsidRDefault="008B3FB0" w:rsidP="008B3FB0">
      <w:pPr>
        <w:pStyle w:val="Heading2"/>
        <w:numPr>
          <w:ilvl w:val="1"/>
          <w:numId w:val="4"/>
        </w:numPr>
      </w:pPr>
      <w:bookmarkStart w:id="1" w:name="_Toc137991536"/>
      <w:r>
        <w:t>Intended Audience</w:t>
      </w:r>
      <w:bookmarkEnd w:id="1"/>
    </w:p>
    <w:p w14:paraId="049581F2" w14:textId="15C79040" w:rsidR="008B3FB0" w:rsidRDefault="008B3FB0" w:rsidP="008B3FB0">
      <w:pPr>
        <w:ind w:left="720"/>
        <w:rPr>
          <w:rFonts w:ascii="Calibri" w:eastAsia="Calibri" w:hAnsi="Calibri" w:cs="Calibri"/>
        </w:rPr>
      </w:pPr>
      <w:r>
        <w:rPr>
          <w:rFonts w:ascii="Calibri" w:eastAsia="Calibri" w:hAnsi="Calibri" w:cs="Calibri"/>
        </w:rPr>
        <w:t>The target audience of this document shall be for System and Software Engineers working on the development, testing, and deployment of this project.</w:t>
      </w:r>
    </w:p>
    <w:p w14:paraId="2476729E" w14:textId="35004355" w:rsidR="008B3FB0" w:rsidRDefault="008B3FB0" w:rsidP="008B3FB0">
      <w:pPr>
        <w:pStyle w:val="Heading2"/>
        <w:numPr>
          <w:ilvl w:val="1"/>
          <w:numId w:val="4"/>
        </w:numPr>
      </w:pPr>
      <w:bookmarkStart w:id="2" w:name="_Toc137991537"/>
      <w:r>
        <w:t>Intended Use</w:t>
      </w:r>
      <w:bookmarkEnd w:id="2"/>
    </w:p>
    <w:p w14:paraId="65D97862" w14:textId="77777777" w:rsidR="008B3FB0" w:rsidRDefault="008B3FB0" w:rsidP="008B3FB0">
      <w:pPr>
        <w:pStyle w:val="BodyText"/>
        <w:spacing w:before="23" w:line="259" w:lineRule="auto"/>
        <w:ind w:left="720" w:right="934"/>
        <w:rPr>
          <w:spacing w:val="-2"/>
        </w:rPr>
      </w:pPr>
      <w:r>
        <w:t xml:space="preserve">The SRS defines the overall System Architecture and Requirements as well as the Software Architecture and Design. This </w:t>
      </w:r>
      <w:proofErr w:type="gramStart"/>
      <w:r>
        <w:t>document is</w:t>
      </w:r>
      <w:proofErr w:type="gramEnd"/>
      <w:r>
        <w:t xml:space="preserve"> also </w:t>
      </w:r>
      <w:proofErr w:type="gramStart"/>
      <w:r>
        <w:t>contains</w:t>
      </w:r>
      <w:proofErr w:type="gramEnd"/>
      <w:r>
        <w:t xml:space="preserve"> the definition of the System Requirements</w:t>
      </w:r>
      <w:r>
        <w:rPr>
          <w:spacing w:val="-4"/>
        </w:rPr>
        <w:t xml:space="preserve"> </w:t>
      </w:r>
      <w:r>
        <w:t>which</w:t>
      </w:r>
      <w:r>
        <w:rPr>
          <w:spacing w:val="-3"/>
        </w:rPr>
        <w:t xml:space="preserve"> </w:t>
      </w:r>
      <w:r>
        <w:t>shall</w:t>
      </w:r>
      <w:r>
        <w:rPr>
          <w:spacing w:val="-4"/>
        </w:rPr>
        <w:t xml:space="preserve"> </w:t>
      </w:r>
      <w:r>
        <w:t>be</w:t>
      </w:r>
      <w:r>
        <w:rPr>
          <w:spacing w:val="-1"/>
        </w:rPr>
        <w:t xml:space="preserve"> </w:t>
      </w:r>
      <w:r>
        <w:t>used</w:t>
      </w:r>
      <w:r>
        <w:rPr>
          <w:spacing w:val="-3"/>
        </w:rPr>
        <w:t xml:space="preserve"> </w:t>
      </w:r>
      <w:r>
        <w:t>as</w:t>
      </w:r>
      <w:r>
        <w:rPr>
          <w:spacing w:val="-4"/>
        </w:rPr>
        <w:t xml:space="preserve"> </w:t>
      </w:r>
      <w:r>
        <w:t>the</w:t>
      </w:r>
      <w:r>
        <w:rPr>
          <w:spacing w:val="-1"/>
        </w:rPr>
        <w:t xml:space="preserve"> </w:t>
      </w:r>
      <w:r>
        <w:t>input</w:t>
      </w:r>
      <w:r>
        <w:rPr>
          <w:spacing w:val="-1"/>
        </w:rPr>
        <w:t xml:space="preserve"> </w:t>
      </w:r>
      <w:r>
        <w:t>for</w:t>
      </w:r>
      <w:r>
        <w:rPr>
          <w:spacing w:val="-2"/>
        </w:rPr>
        <w:t xml:space="preserve"> </w:t>
      </w:r>
      <w:r>
        <w:t>System</w:t>
      </w:r>
      <w:r>
        <w:rPr>
          <w:spacing w:val="-1"/>
        </w:rPr>
        <w:t xml:space="preserve"> </w:t>
      </w:r>
      <w:r>
        <w:t>Test</w:t>
      </w:r>
      <w:r>
        <w:rPr>
          <w:spacing w:val="-4"/>
        </w:rPr>
        <w:t xml:space="preserve"> </w:t>
      </w:r>
      <w:r>
        <w:t>cases</w:t>
      </w:r>
      <w:r>
        <w:rPr>
          <w:spacing w:val="-4"/>
        </w:rPr>
        <w:t xml:space="preserve"> </w:t>
      </w:r>
      <w:r>
        <w:t>and</w:t>
      </w:r>
      <w:r>
        <w:rPr>
          <w:spacing w:val="-3"/>
        </w:rPr>
        <w:t xml:space="preserve"> </w:t>
      </w:r>
      <w:r>
        <w:t>Software</w:t>
      </w:r>
      <w:r>
        <w:rPr>
          <w:spacing w:val="-1"/>
        </w:rPr>
        <w:t xml:space="preserve"> </w:t>
      </w:r>
      <w:r>
        <w:t>Unit</w:t>
      </w:r>
      <w:r>
        <w:rPr>
          <w:spacing w:val="-4"/>
        </w:rPr>
        <w:t xml:space="preserve"> </w:t>
      </w:r>
      <w:r>
        <w:t xml:space="preserve">Test </w:t>
      </w:r>
      <w:r>
        <w:rPr>
          <w:spacing w:val="-2"/>
        </w:rPr>
        <w:t>cases.</w:t>
      </w:r>
    </w:p>
    <w:p w14:paraId="64C648CB" w14:textId="3839EE74" w:rsidR="008B3FB0" w:rsidRDefault="008B3FB0" w:rsidP="008B3FB0">
      <w:pPr>
        <w:pStyle w:val="Heading2"/>
        <w:numPr>
          <w:ilvl w:val="1"/>
          <w:numId w:val="4"/>
        </w:numPr>
      </w:pPr>
      <w:bookmarkStart w:id="3" w:name="_Toc137991538"/>
      <w:r>
        <w:t>Scope</w:t>
      </w:r>
      <w:bookmarkEnd w:id="3"/>
    </w:p>
    <w:p w14:paraId="0935D69C" w14:textId="00D711DC" w:rsidR="008B3FB0" w:rsidRDefault="008B3FB0" w:rsidP="008B3FB0">
      <w:pPr>
        <w:ind w:left="720"/>
      </w:pPr>
      <w:r>
        <w:t xml:space="preserve">This document includes </w:t>
      </w:r>
      <w:r w:rsidR="00EB5612">
        <w:t>the system architecture of the product, use case diagrams, as well as requirements for the smart vending machine. It also includes software architecture, and requirements for perform system, integration, and unit testing.</w:t>
      </w:r>
    </w:p>
    <w:p w14:paraId="5EC9D1E5" w14:textId="7DE22BC6" w:rsidR="00EB5612" w:rsidRDefault="00EB5612" w:rsidP="00EB5612">
      <w:pPr>
        <w:pStyle w:val="Heading2"/>
        <w:numPr>
          <w:ilvl w:val="1"/>
          <w:numId w:val="4"/>
        </w:numPr>
      </w:pPr>
      <w:bookmarkStart w:id="4" w:name="_Toc137991539"/>
      <w:r>
        <w:t>Definitions and Acronyms</w:t>
      </w:r>
      <w:bookmarkEnd w:id="4"/>
    </w:p>
    <w:p w14:paraId="31878A77" w14:textId="3538AD50" w:rsidR="00EB5612" w:rsidRPr="00EB5612" w:rsidRDefault="7E0DDBBE" w:rsidP="00EB5612">
      <w:pPr>
        <w:ind w:left="720"/>
      </w:pPr>
      <w:r>
        <w:t>Stock Array – Rem</w:t>
      </w:r>
      <w:r w:rsidR="78ED3A28">
        <w:t>ai</w:t>
      </w:r>
      <w:r>
        <w:t>ning Stock of Drinks</w:t>
      </w:r>
      <w:r w:rsidR="00EB5612">
        <w:br/>
      </w:r>
      <w:r w:rsidR="5291FBDC">
        <w:t xml:space="preserve">Layout Array – Allocated slots of the drinks </w:t>
      </w:r>
    </w:p>
    <w:p w14:paraId="5F615A7E" w14:textId="07B2FDED" w:rsidR="008B3FB0" w:rsidRDefault="008B3FB0" w:rsidP="008B3FB0">
      <w:pPr>
        <w:rPr>
          <w:rFonts w:ascii="Calibri" w:eastAsia="Calibri" w:hAnsi="Calibri" w:cs="Calibri"/>
        </w:rPr>
      </w:pPr>
    </w:p>
    <w:p w14:paraId="78C41721" w14:textId="77777777" w:rsidR="008B3FB0" w:rsidRPr="008B3FB0" w:rsidRDefault="008B3FB0">
      <w:pPr>
        <w:rPr>
          <w:rFonts w:ascii="Calibri" w:eastAsia="Calibri" w:hAnsi="Calibri" w:cs="Calibri"/>
        </w:rPr>
      </w:pPr>
      <w:r w:rsidRPr="008B3FB0">
        <w:rPr>
          <w:rFonts w:ascii="Calibri" w:eastAsia="Calibri" w:hAnsi="Calibri" w:cs="Calibri"/>
        </w:rPr>
        <w:br w:type="page"/>
      </w:r>
    </w:p>
    <w:p w14:paraId="17D2A93B" w14:textId="5862D68C" w:rsidR="008B3FB0" w:rsidRDefault="008B3FB0" w:rsidP="008B3FB0">
      <w:pPr>
        <w:pStyle w:val="Heading1"/>
        <w:numPr>
          <w:ilvl w:val="0"/>
          <w:numId w:val="1"/>
        </w:numPr>
      </w:pPr>
      <w:bookmarkStart w:id="5" w:name="_Toc137991540"/>
      <w:r>
        <w:lastRenderedPageBreak/>
        <w:t>Overall System Description</w:t>
      </w:r>
      <w:bookmarkEnd w:id="5"/>
    </w:p>
    <w:p w14:paraId="41E0BC49" w14:textId="77777777" w:rsidR="00C261F5" w:rsidRDefault="00EB5612" w:rsidP="00DE0A78">
      <w:pPr>
        <w:pStyle w:val="Heading2"/>
        <w:ind w:left="360" w:firstLine="360"/>
      </w:pPr>
      <w:bookmarkStart w:id="6" w:name="_Toc137991541"/>
      <w:r>
        <w:t>2.1. Use Case Diagrams</w:t>
      </w:r>
      <w:bookmarkEnd w:id="6"/>
    </w:p>
    <w:p w14:paraId="39852D4D" w14:textId="79863635" w:rsidR="00EB5612" w:rsidRDefault="005E753C" w:rsidP="00EB5612">
      <w:pPr>
        <w:pStyle w:val="Heading2"/>
      </w:pPr>
      <w:r>
        <w:rPr>
          <w:noProof/>
        </w:rPr>
        <w:drawing>
          <wp:inline distT="0" distB="0" distL="0" distR="0" wp14:anchorId="703ED3AB" wp14:editId="1F2B7A4E">
            <wp:extent cx="5943600" cy="6433819"/>
            <wp:effectExtent l="0" t="0" r="0" b="5080"/>
            <wp:docPr id="1261123343" name="Picture 1261123343"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6433819"/>
                    </a:xfrm>
                    <a:prstGeom prst="rect">
                      <a:avLst/>
                    </a:prstGeom>
                  </pic:spPr>
                </pic:pic>
              </a:graphicData>
            </a:graphic>
          </wp:inline>
        </w:drawing>
      </w:r>
      <w:r w:rsidR="00EB5612">
        <w:br w:type="page"/>
      </w:r>
      <w:r w:rsidR="00EB5612">
        <w:lastRenderedPageBreak/>
        <w:tab/>
      </w:r>
      <w:bookmarkStart w:id="7" w:name="_Toc137991542"/>
      <w:r w:rsidR="00EB5612">
        <w:tab/>
        <w:t>2.2. System Architecture</w:t>
      </w:r>
      <w:bookmarkEnd w:id="7"/>
    </w:p>
    <w:p w14:paraId="0CAD6A10" w14:textId="3224BD67" w:rsidR="007324A6" w:rsidRDefault="00EB5612" w:rsidP="007324A6">
      <w:r>
        <w:tab/>
        <w:t>The System Architecture of the project is as stated in the diagram below.</w:t>
      </w:r>
      <w:r w:rsidR="007D5BEE">
        <w:br/>
        <w:t>“requirements” shall refer to a group/section of requirements and “requirement” shall refer to a single requirement.</w:t>
      </w:r>
    </w:p>
    <w:p w14:paraId="3F77AEC3" w14:textId="74C9FF0A" w:rsidR="007324A6" w:rsidRPr="00581992" w:rsidRDefault="000F7841" w:rsidP="007324A6">
      <w:r>
        <w:rPr>
          <w:noProof/>
        </w:rPr>
        <w:drawing>
          <wp:inline distT="0" distB="0" distL="0" distR="0" wp14:anchorId="7A8F8258" wp14:editId="152E2526">
            <wp:extent cx="6193071" cy="7150100"/>
            <wp:effectExtent l="0" t="0" r="0" b="0"/>
            <wp:docPr id="231892912" name="Picture 231892912"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93071" cy="7150100"/>
                    </a:xfrm>
                    <a:prstGeom prst="rect">
                      <a:avLst/>
                    </a:prstGeom>
                  </pic:spPr>
                </pic:pic>
              </a:graphicData>
            </a:graphic>
          </wp:inline>
        </w:drawing>
      </w:r>
    </w:p>
    <w:p w14:paraId="2C2E95F4" w14:textId="30E632CC" w:rsidR="004D1D31" w:rsidRDefault="00763BE7" w:rsidP="000F7841">
      <w:pPr>
        <w:pStyle w:val="Heading2"/>
      </w:pPr>
      <w:bookmarkStart w:id="8" w:name="_Toc137991543"/>
      <w:r>
        <w:lastRenderedPageBreak/>
        <w:t>2.3 Functional Requirements</w:t>
      </w:r>
      <w:bookmarkEnd w:id="8"/>
    </w:p>
    <w:p w14:paraId="7A96DD1D" w14:textId="19A37333" w:rsidR="00763BE7" w:rsidRDefault="00763BE7" w:rsidP="000F7841">
      <w:pPr>
        <w:pStyle w:val="Heading3"/>
      </w:pPr>
      <w:bookmarkStart w:id="9" w:name="_Toc137991544"/>
      <w:r>
        <w:t>2.3.1. Startup and</w:t>
      </w:r>
      <w:r w:rsidR="003C604F">
        <w:t xml:space="preserve"> Main Menu</w:t>
      </w:r>
      <w:bookmarkEnd w:id="9"/>
    </w:p>
    <w:p w14:paraId="7CB52C78" w14:textId="1B067F3A" w:rsidR="76E124AA" w:rsidRDefault="76E124AA" w:rsidP="76E124AA">
      <w:pPr>
        <w:tabs>
          <w:tab w:val="left" w:pos="3852"/>
        </w:tabs>
      </w:pPr>
    </w:p>
    <w:tbl>
      <w:tblPr>
        <w:tblStyle w:val="TableGrid"/>
        <w:tblW w:w="0" w:type="auto"/>
        <w:tblLayout w:type="fixed"/>
        <w:tblLook w:val="06A0" w:firstRow="1" w:lastRow="0" w:firstColumn="1" w:lastColumn="0" w:noHBand="1" w:noVBand="1"/>
      </w:tblPr>
      <w:tblGrid>
        <w:gridCol w:w="1380"/>
        <w:gridCol w:w="7980"/>
      </w:tblGrid>
      <w:tr w:rsidR="243546EC" w14:paraId="1BA522D5" w14:textId="77777777" w:rsidTr="093C14D1">
        <w:trPr>
          <w:trHeight w:val="435"/>
        </w:trPr>
        <w:tc>
          <w:tcPr>
            <w:tcW w:w="1380" w:type="dxa"/>
          </w:tcPr>
          <w:p w14:paraId="41C193C3" w14:textId="6F824B71" w:rsidR="5ED0DE26" w:rsidRDefault="5ED0DE26" w:rsidP="243546EC">
            <w:r>
              <w:t>REQ_ID</w:t>
            </w:r>
          </w:p>
        </w:tc>
        <w:tc>
          <w:tcPr>
            <w:tcW w:w="7980" w:type="dxa"/>
          </w:tcPr>
          <w:p w14:paraId="4E6E8EEF" w14:textId="07588972" w:rsidR="243546EC" w:rsidRDefault="458358F7" w:rsidP="243546EC">
            <w:r>
              <w:t>Requirement</w:t>
            </w:r>
          </w:p>
        </w:tc>
      </w:tr>
      <w:tr w:rsidR="243546EC" w14:paraId="078C924E" w14:textId="77777777" w:rsidTr="093C14D1">
        <w:trPr>
          <w:trHeight w:val="300"/>
        </w:trPr>
        <w:tc>
          <w:tcPr>
            <w:tcW w:w="1380" w:type="dxa"/>
          </w:tcPr>
          <w:p w14:paraId="582715F1" w14:textId="662193F4" w:rsidR="243546EC" w:rsidRDefault="779B693A" w:rsidP="093C14D1">
            <w:r w:rsidRPr="093C14D1">
              <w:t>REQ_1</w:t>
            </w:r>
            <w:r w:rsidR="3BCB1EFE" w:rsidRPr="093C14D1">
              <w:t>.1</w:t>
            </w:r>
          </w:p>
        </w:tc>
        <w:tc>
          <w:tcPr>
            <w:tcW w:w="7980" w:type="dxa"/>
          </w:tcPr>
          <w:p w14:paraId="71D15861" w14:textId="3DE49409" w:rsidR="243546EC" w:rsidRDefault="3AF77B05" w:rsidP="093C14D1">
            <w:r w:rsidRPr="093C14D1">
              <w:t>Console displays message “Select state [r]</w:t>
            </w:r>
            <w:proofErr w:type="gramStart"/>
            <w:r w:rsidRPr="093C14D1">
              <w:t>un ,</w:t>
            </w:r>
            <w:proofErr w:type="gramEnd"/>
            <w:r w:rsidRPr="093C14D1">
              <w:t xml:space="preserve"> [c]</w:t>
            </w:r>
            <w:proofErr w:type="spellStart"/>
            <w:r w:rsidRPr="093C14D1">
              <w:t>onfig</w:t>
            </w:r>
            <w:proofErr w:type="spellEnd"/>
            <w:r w:rsidRPr="093C14D1">
              <w:t xml:space="preserve"> :”, for launch modes. A timeout of 5s will cause the program to default to run.</w:t>
            </w:r>
          </w:p>
          <w:p w14:paraId="4953F5FF" w14:textId="2F516DFA" w:rsidR="001110C2" w:rsidRDefault="3AF77B05" w:rsidP="093C14D1">
            <w:r w:rsidRPr="093C14D1">
              <w:t>This is to be in the main shell script file.</w:t>
            </w:r>
          </w:p>
        </w:tc>
      </w:tr>
      <w:tr w:rsidR="243546EC" w14:paraId="6DBC5ABA" w14:textId="77777777" w:rsidTr="093C14D1">
        <w:trPr>
          <w:trHeight w:val="300"/>
        </w:trPr>
        <w:tc>
          <w:tcPr>
            <w:tcW w:w="1380" w:type="dxa"/>
          </w:tcPr>
          <w:p w14:paraId="09993420" w14:textId="25085426" w:rsidR="243546EC" w:rsidRDefault="243546EC" w:rsidP="243546EC"/>
        </w:tc>
        <w:tc>
          <w:tcPr>
            <w:tcW w:w="7980" w:type="dxa"/>
          </w:tcPr>
          <w:p w14:paraId="5D963667" w14:textId="55ED7D68" w:rsidR="003B50E5" w:rsidRDefault="36C23FF0">
            <w:r>
              <w:t xml:space="preserve">When </w:t>
            </w:r>
            <w:r w:rsidR="07EF0BC9">
              <w:t>Config</w:t>
            </w:r>
            <w:r w:rsidR="3AF77B05">
              <w:t xml:space="preserve"> [c]</w:t>
            </w:r>
            <w:r w:rsidR="07EF0BC9">
              <w:t xml:space="preserve"> command </w:t>
            </w:r>
            <w:r w:rsidR="60F271CC">
              <w:t xml:space="preserve">is </w:t>
            </w:r>
            <w:proofErr w:type="spellStart"/>
            <w:r w:rsidR="60F271CC">
              <w:t>inputed</w:t>
            </w:r>
            <w:proofErr w:type="spellEnd"/>
            <w:r>
              <w:t>,</w:t>
            </w:r>
          </w:p>
          <w:p w14:paraId="5421A79F" w14:textId="74B45615" w:rsidR="5D3A61B5" w:rsidRDefault="1D591A81">
            <w:r>
              <w:t>REQ_</w:t>
            </w:r>
            <w:r w:rsidR="4EEF5A77">
              <w:t>1.</w:t>
            </w:r>
            <w:r>
              <w:t xml:space="preserve">2 </w:t>
            </w:r>
            <w:r w:rsidR="7808C211">
              <w:t>displays idle message</w:t>
            </w:r>
            <w:r w:rsidR="3AF77B05">
              <w:t xml:space="preserve">, for </w:t>
            </w:r>
            <w:proofErr w:type="gramStart"/>
            <w:r w:rsidR="3AF77B05">
              <w:t>config</w:t>
            </w:r>
            <w:proofErr w:type="gramEnd"/>
          </w:p>
          <w:p w14:paraId="4079E396" w14:textId="12468A37" w:rsidR="4E6A5C90" w:rsidRDefault="42872A38" w:rsidP="2E60F52D">
            <w:r>
              <w:t>(</w:t>
            </w:r>
            <w:r w:rsidR="3AF77B05">
              <w:t>Implemented in Shell script</w:t>
            </w:r>
            <w:r>
              <w:t>)</w:t>
            </w:r>
          </w:p>
          <w:p w14:paraId="76C9BC04" w14:textId="4760A57A" w:rsidR="2E60F52D" w:rsidRDefault="2E60F52D"/>
          <w:p w14:paraId="5C2F052D" w14:textId="326E02BA" w:rsidR="4E6A5C90" w:rsidRDefault="42872A38">
            <w:r>
              <w:t xml:space="preserve">         L1: </w:t>
            </w:r>
            <w:proofErr w:type="gramStart"/>
            <w:r>
              <w:t xml:space="preserve">“ </w:t>
            </w:r>
            <w:proofErr w:type="spellStart"/>
            <w:r w:rsidR="3AF77B05">
              <w:t>Enterin</w:t>
            </w:r>
            <w:proofErr w:type="spellEnd"/>
            <w:proofErr w:type="gramEnd"/>
            <w:r w:rsidR="3AF77B05">
              <w:t xml:space="preserve"> Config…</w:t>
            </w:r>
            <w:r>
              <w:t>”</w:t>
            </w:r>
            <w:r w:rsidR="4E6A5C90">
              <w:br/>
            </w:r>
            <w:r>
              <w:t xml:space="preserve">         L2 :” </w:t>
            </w:r>
            <w:r w:rsidR="3AF77B05">
              <w:t>[n]</w:t>
            </w:r>
            <w:proofErr w:type="spellStart"/>
            <w:r w:rsidR="3AF77B05">
              <w:t>etwork</w:t>
            </w:r>
            <w:proofErr w:type="spellEnd"/>
            <w:r w:rsidR="3AF77B05">
              <w:t xml:space="preserve"> , [w]</w:t>
            </w:r>
            <w:proofErr w:type="spellStart"/>
            <w:r w:rsidR="3AF77B05">
              <w:t>ebsite</w:t>
            </w:r>
            <w:proofErr w:type="spellEnd"/>
            <w:r w:rsidR="3AF77B05">
              <w:t xml:space="preserve"> , [s]tock </w:t>
            </w:r>
            <w:r>
              <w:t>”</w:t>
            </w:r>
          </w:p>
          <w:p w14:paraId="1D47A079" w14:textId="57D715B0" w:rsidR="2E60F52D" w:rsidRDefault="2E60F52D" w:rsidP="2E60F52D"/>
          <w:p w14:paraId="15EE4BC8" w14:textId="7D152FC9" w:rsidR="1DDEFE25" w:rsidRDefault="3AF77B05" w:rsidP="2E60F52D">
            <w:r>
              <w:t xml:space="preserve"> (</w:t>
            </w:r>
            <w:proofErr w:type="gramStart"/>
            <w:r>
              <w:t>for</w:t>
            </w:r>
            <w:proofErr w:type="gramEnd"/>
            <w:r>
              <w:t xml:space="preserve"> network) </w:t>
            </w:r>
            <w:r w:rsidR="6334B79F">
              <w:t>inputted</w:t>
            </w:r>
          </w:p>
          <w:p w14:paraId="3CA3BA5C" w14:textId="5185236E" w:rsidR="1DDEFE25" w:rsidRDefault="6334B79F" w:rsidP="2E60F52D">
            <w:r>
              <w:t>R</w:t>
            </w:r>
            <w:r w:rsidR="0542F81A">
              <w:t>EQ</w:t>
            </w:r>
            <w:r w:rsidR="6764CEA9">
              <w:t>_</w:t>
            </w:r>
            <w:r w:rsidR="5A24DEC6">
              <w:t>1.</w:t>
            </w:r>
            <w:r w:rsidR="6764CEA9">
              <w:t>3</w:t>
            </w:r>
            <w:r>
              <w:t xml:space="preserve"> &gt; Show current connection with internet</w:t>
            </w:r>
            <w:r w:rsidR="3AF77B05">
              <w:t xml:space="preserve"> via </w:t>
            </w:r>
            <w:proofErr w:type="spellStart"/>
            <w:r w:rsidR="3AF77B05">
              <w:t>ifconfig</w:t>
            </w:r>
            <w:proofErr w:type="spellEnd"/>
            <w:r w:rsidR="3AF77B05">
              <w:t>.</w:t>
            </w:r>
            <w:r>
              <w:t xml:space="preserve"> </w:t>
            </w:r>
          </w:p>
          <w:p w14:paraId="7F2C8EF7" w14:textId="38488CA1" w:rsidR="2E60F52D" w:rsidRDefault="2E60F52D" w:rsidP="2E60F52D"/>
          <w:p w14:paraId="59497C89" w14:textId="6B1E6F85" w:rsidR="243546EC" w:rsidRDefault="3AF77B05" w:rsidP="2E60F52D">
            <w:pPr>
              <w:spacing w:line="259" w:lineRule="auto"/>
            </w:pPr>
            <w:r>
              <w:t>(</w:t>
            </w:r>
            <w:proofErr w:type="gramStart"/>
            <w:r>
              <w:t>for</w:t>
            </w:r>
            <w:proofErr w:type="gramEnd"/>
            <w:r>
              <w:t xml:space="preserve"> stock) </w:t>
            </w:r>
            <w:r w:rsidR="13A55433">
              <w:t>inputted</w:t>
            </w:r>
          </w:p>
          <w:p w14:paraId="385830A7" w14:textId="35FBA360" w:rsidR="243546EC" w:rsidRDefault="21ADBAC6" w:rsidP="2E60F52D">
            <w:pPr>
              <w:spacing w:line="259" w:lineRule="auto"/>
            </w:pPr>
            <w:r>
              <w:t>REQ_</w:t>
            </w:r>
            <w:r w:rsidR="6BEA2E96">
              <w:t>1.</w:t>
            </w:r>
            <w:r w:rsidR="67F164EB">
              <w:t>4</w:t>
            </w:r>
            <w:r>
              <w:t xml:space="preserve"> &gt; Array showing reference codes of items in their respective </w:t>
            </w:r>
            <w:r w:rsidR="3AF77B05">
              <w:t xml:space="preserve">details </w:t>
            </w:r>
            <w:r>
              <w:t>are printed</w:t>
            </w:r>
            <w:r w:rsidR="3AF77B05">
              <w:t xml:space="preserve"> to console. Details include, but may not be limited to, price, slot, stock, redeem</w:t>
            </w:r>
            <w:r w:rsidR="41172DA8">
              <w:t xml:space="preserve"> </w:t>
            </w:r>
            <w:r w:rsidR="3AF77B05">
              <w:t xml:space="preserve">codes. Printing in a serialized </w:t>
            </w:r>
            <w:proofErr w:type="gramStart"/>
            <w:r w:rsidR="3AF77B05">
              <w:t>for</w:t>
            </w:r>
            <w:proofErr w:type="gramEnd"/>
            <w:r w:rsidR="3AF77B05">
              <w:t xml:space="preserve"> is acceptable as this is only viewed by technicians.</w:t>
            </w:r>
          </w:p>
          <w:p w14:paraId="4B6A08A6" w14:textId="27F052B2" w:rsidR="243546EC" w:rsidRDefault="243546EC" w:rsidP="093C14D1"/>
          <w:p w14:paraId="502648F2" w14:textId="37E0EB13" w:rsidR="001110C2" w:rsidRDefault="3AF77B05" w:rsidP="2E60F52D">
            <w:r>
              <w:t>REQ_1.5 is unused.</w:t>
            </w:r>
          </w:p>
          <w:p w14:paraId="71101AF9" w14:textId="77777777" w:rsidR="001110C2" w:rsidRDefault="001110C2" w:rsidP="2E60F52D"/>
          <w:p w14:paraId="0C348541" w14:textId="0F83F608" w:rsidR="243546EC" w:rsidRDefault="47C5D911" w:rsidP="659D92CA">
            <w:r>
              <w:t>REQ_</w:t>
            </w:r>
            <w:r w:rsidR="4332C8C3">
              <w:t>1.</w:t>
            </w:r>
            <w:r>
              <w:t xml:space="preserve">6 &gt; Pi </w:t>
            </w:r>
            <w:proofErr w:type="gramStart"/>
            <w:r>
              <w:t>returns back</w:t>
            </w:r>
            <w:proofErr w:type="gramEnd"/>
            <w:r>
              <w:t xml:space="preserve"> to idle config state (REQ_</w:t>
            </w:r>
            <w:r w:rsidR="3AF77B05">
              <w:t>1.1</w:t>
            </w:r>
            <w:r>
              <w:t>) upon finishing the previous command</w:t>
            </w:r>
            <w:r w:rsidR="03D28DAF">
              <w:br/>
            </w:r>
          </w:p>
          <w:p w14:paraId="40CD4144" w14:textId="788B306A" w:rsidR="243546EC" w:rsidRDefault="1121B212" w:rsidP="2E60F52D">
            <w:r>
              <w:t>REQ_</w:t>
            </w:r>
            <w:r w:rsidR="086A80FF">
              <w:t>1.</w:t>
            </w:r>
            <w:r>
              <w:t xml:space="preserve">7 &gt; </w:t>
            </w:r>
            <w:r w:rsidR="43F86488">
              <w:t xml:space="preserve">“/” </w:t>
            </w:r>
            <w:r>
              <w:t xml:space="preserve">returns pi back to initial idle message </w:t>
            </w:r>
            <w:proofErr w:type="gramStart"/>
            <w:r>
              <w:t>( REQ</w:t>
            </w:r>
            <w:proofErr w:type="gramEnd"/>
            <w:r>
              <w:t>_1</w:t>
            </w:r>
            <w:r w:rsidR="1C0EA3BA">
              <w:t>.1</w:t>
            </w:r>
            <w:r>
              <w:t>)</w:t>
            </w:r>
          </w:p>
        </w:tc>
      </w:tr>
      <w:tr w:rsidR="243546EC" w14:paraId="391B5E82" w14:textId="77777777" w:rsidTr="093C14D1">
        <w:trPr>
          <w:trHeight w:val="300"/>
        </w:trPr>
        <w:tc>
          <w:tcPr>
            <w:tcW w:w="1380" w:type="dxa"/>
          </w:tcPr>
          <w:p w14:paraId="0871B574" w14:textId="559C21E5" w:rsidR="243546EC" w:rsidRDefault="243546EC" w:rsidP="243546EC"/>
        </w:tc>
        <w:tc>
          <w:tcPr>
            <w:tcW w:w="7980" w:type="dxa"/>
          </w:tcPr>
          <w:p w14:paraId="027175EB" w14:textId="1F7D3948" w:rsidR="243546EC" w:rsidRDefault="243546EC" w:rsidP="243546EC"/>
        </w:tc>
      </w:tr>
    </w:tbl>
    <w:p w14:paraId="4F57779B" w14:textId="1395C953" w:rsidR="0EA1B556" w:rsidRDefault="0EA1B556"/>
    <w:p w14:paraId="5DAF4462" w14:textId="1B067F3A" w:rsidR="76E124AA" w:rsidRDefault="76E124AA" w:rsidP="76E124AA">
      <w:pPr>
        <w:tabs>
          <w:tab w:val="left" w:pos="3852"/>
        </w:tabs>
      </w:pPr>
    </w:p>
    <w:p w14:paraId="79459659" w14:textId="1B067F3A" w:rsidR="76E124AA" w:rsidRDefault="76E124AA" w:rsidP="76E124AA">
      <w:pPr>
        <w:tabs>
          <w:tab w:val="left" w:pos="3852"/>
        </w:tabs>
      </w:pPr>
    </w:p>
    <w:p w14:paraId="1350F033" w14:textId="5E7DAFAF" w:rsidR="00D31302" w:rsidRDefault="00D31302" w:rsidP="00D31302"/>
    <w:p w14:paraId="16C9B181" w14:textId="77777777" w:rsidR="00D31302" w:rsidRDefault="00D31302">
      <w:r>
        <w:br w:type="page"/>
      </w:r>
    </w:p>
    <w:p w14:paraId="59725724" w14:textId="78EC1458" w:rsidR="00A5239A" w:rsidRDefault="00350BBD" w:rsidP="11407FB0">
      <w:bookmarkStart w:id="10" w:name="_Toc137991545"/>
      <w:r w:rsidRPr="002825D5">
        <w:rPr>
          <w:rStyle w:val="Heading3Char"/>
        </w:rPr>
        <w:lastRenderedPageBreak/>
        <w:t xml:space="preserve">2.3.2. </w:t>
      </w:r>
      <w:r w:rsidR="006B7D49" w:rsidRPr="002825D5">
        <w:rPr>
          <w:rStyle w:val="Heading3Char"/>
        </w:rPr>
        <w:t>Selection of drinks</w:t>
      </w:r>
      <w:bookmarkEnd w:id="10"/>
      <w:r>
        <w:br/>
      </w:r>
      <w:r w:rsidR="002825D5">
        <w:t>For physical implementation</w:t>
      </w:r>
      <w:r w:rsidR="00A5239A">
        <w:t>:</w:t>
      </w:r>
    </w:p>
    <w:tbl>
      <w:tblPr>
        <w:tblStyle w:val="TableGrid"/>
        <w:tblW w:w="0" w:type="auto"/>
        <w:tblLook w:val="04A0" w:firstRow="1" w:lastRow="0" w:firstColumn="1" w:lastColumn="0" w:noHBand="0" w:noVBand="1"/>
      </w:tblPr>
      <w:tblGrid>
        <w:gridCol w:w="1838"/>
        <w:gridCol w:w="7512"/>
      </w:tblGrid>
      <w:tr w:rsidR="00A5239A" w14:paraId="01B16FB7" w14:textId="77777777" w:rsidTr="4D18CD06">
        <w:tc>
          <w:tcPr>
            <w:tcW w:w="1838" w:type="dxa"/>
          </w:tcPr>
          <w:p w14:paraId="1D951DFF" w14:textId="7369C58F" w:rsidR="00A5239A" w:rsidRDefault="00A5239A" w:rsidP="11407FB0">
            <w:r>
              <w:t>REQ 2.0</w:t>
            </w:r>
          </w:p>
        </w:tc>
        <w:tc>
          <w:tcPr>
            <w:tcW w:w="7512" w:type="dxa"/>
          </w:tcPr>
          <w:p w14:paraId="7CAC8684" w14:textId="62320438" w:rsidR="003B50E5" w:rsidRDefault="00A5239A" w:rsidP="00AD31C8">
            <w:r>
              <w:t xml:space="preserve">The selection of drinks </w:t>
            </w:r>
            <w:r w:rsidR="001B2C4A">
              <w:t>shall follow the flowchart in Figure 2.1.</w:t>
            </w:r>
            <w:r w:rsidR="00DE2DAE">
              <w:t xml:space="preserve"> Requirements are defined in the flowchart as well.</w:t>
            </w:r>
          </w:p>
        </w:tc>
      </w:tr>
    </w:tbl>
    <w:p w14:paraId="2D8E44AE" w14:textId="45991DD5" w:rsidR="4D18CD06" w:rsidRDefault="4D18CD06"/>
    <w:p w14:paraId="479CBEB2" w14:textId="36870DA2" w:rsidR="00D31302" w:rsidRDefault="36E4ACEE" w:rsidP="4CFADF4C">
      <w:r>
        <w:rPr>
          <w:noProof/>
        </w:rPr>
        <w:drawing>
          <wp:inline distT="0" distB="0" distL="0" distR="0" wp14:anchorId="56222261" wp14:editId="1F0D8C94">
            <wp:extent cx="3882652" cy="6875145"/>
            <wp:effectExtent l="0" t="0" r="0" b="0"/>
            <wp:docPr id="265148802" name="Picture 26514880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82652" cy="6875145"/>
                    </a:xfrm>
                    <a:prstGeom prst="rect">
                      <a:avLst/>
                    </a:prstGeom>
                    <a:noFill/>
                    <a:ln>
                      <a:noFill/>
                    </a:ln>
                  </pic:spPr>
                </pic:pic>
              </a:graphicData>
            </a:graphic>
          </wp:inline>
        </w:drawing>
      </w:r>
    </w:p>
    <w:p w14:paraId="4BA27054" w14:textId="279A5102" w:rsidR="00D31302" w:rsidRDefault="00A5239A" w:rsidP="4CFADF4C">
      <w:r>
        <w:lastRenderedPageBreak/>
        <w:t>Figure 2.1</w:t>
      </w:r>
      <w:r w:rsidR="001B2C4A">
        <w:t>. Flowchart for physical implementation</w:t>
      </w:r>
      <w:r w:rsidR="4F5BBAB3">
        <w:t xml:space="preserve"> (# button is used as a substitute for enter</w:t>
      </w:r>
      <w:r w:rsidR="00DE2DAE">
        <w:t xml:space="preserve">. * </w:t>
      </w:r>
      <w:proofErr w:type="gramStart"/>
      <w:r w:rsidR="00DE2DAE">
        <w:t>is</w:t>
      </w:r>
      <w:proofErr w:type="gramEnd"/>
      <w:r w:rsidR="00DE2DAE">
        <w:t xml:space="preserve"> used for online</w:t>
      </w:r>
      <w:r w:rsidR="4F5BBAB3">
        <w:t>)</w:t>
      </w:r>
      <w:r w:rsidR="00BD6C26">
        <w:br/>
      </w:r>
      <w:r w:rsidR="00BD6C26">
        <w:br/>
      </w:r>
      <w:r w:rsidR="002825D5">
        <w:t>For online implementation:</w:t>
      </w:r>
    </w:p>
    <w:tbl>
      <w:tblPr>
        <w:tblStyle w:val="TableGrid"/>
        <w:tblW w:w="9360" w:type="dxa"/>
        <w:tblLayout w:type="fixed"/>
        <w:tblLook w:val="06A0" w:firstRow="1" w:lastRow="0" w:firstColumn="1" w:lastColumn="0" w:noHBand="1" w:noVBand="1"/>
      </w:tblPr>
      <w:tblGrid>
        <w:gridCol w:w="1413"/>
        <w:gridCol w:w="7947"/>
      </w:tblGrid>
      <w:tr w:rsidR="4E7B6A59" w14:paraId="7C4DB865" w14:textId="77777777" w:rsidTr="4CFADF4C">
        <w:trPr>
          <w:trHeight w:val="300"/>
        </w:trPr>
        <w:tc>
          <w:tcPr>
            <w:tcW w:w="1413" w:type="dxa"/>
          </w:tcPr>
          <w:p w14:paraId="5F76FBBB" w14:textId="3BEBD4BA" w:rsidR="2974967D" w:rsidRPr="00421F36" w:rsidRDefault="2974967D" w:rsidP="4E7B6A59">
            <w:pPr>
              <w:rPr>
                <w:b/>
                <w:bCs/>
              </w:rPr>
            </w:pPr>
            <w:r w:rsidRPr="00421F36">
              <w:rPr>
                <w:b/>
                <w:bCs/>
              </w:rPr>
              <w:t>REQ_ID</w:t>
            </w:r>
          </w:p>
        </w:tc>
        <w:tc>
          <w:tcPr>
            <w:tcW w:w="7947" w:type="dxa"/>
          </w:tcPr>
          <w:p w14:paraId="05983DD8" w14:textId="6F864479" w:rsidR="2974967D" w:rsidRPr="00421F36" w:rsidRDefault="2974967D" w:rsidP="4E7B6A59">
            <w:pPr>
              <w:rPr>
                <w:b/>
                <w:bCs/>
              </w:rPr>
            </w:pPr>
            <w:r w:rsidRPr="00421F36">
              <w:rPr>
                <w:b/>
                <w:bCs/>
              </w:rPr>
              <w:t>REQUIREMENT</w:t>
            </w:r>
          </w:p>
        </w:tc>
      </w:tr>
      <w:tr w:rsidR="4E7B6A59" w14:paraId="73922B12" w14:textId="77777777" w:rsidTr="4CFADF4C">
        <w:trPr>
          <w:trHeight w:val="300"/>
        </w:trPr>
        <w:tc>
          <w:tcPr>
            <w:tcW w:w="1413" w:type="dxa"/>
          </w:tcPr>
          <w:p w14:paraId="75B732A9" w14:textId="4BEA6BB8" w:rsidR="2974967D" w:rsidRDefault="2974967D" w:rsidP="4E7B6A59">
            <w:r>
              <w:t>2.1o</w:t>
            </w:r>
          </w:p>
        </w:tc>
        <w:tc>
          <w:tcPr>
            <w:tcW w:w="7947" w:type="dxa"/>
          </w:tcPr>
          <w:p w14:paraId="432BDE7D" w14:textId="182CA96C" w:rsidR="4E7B6A59" w:rsidRDefault="6D981B46" w:rsidP="4E7B6A59">
            <w:r>
              <w:t xml:space="preserve">Website fetches and displays </w:t>
            </w:r>
            <w:r w:rsidR="00DE2DAE">
              <w:t>stock and details</w:t>
            </w:r>
            <w:r>
              <w:t xml:space="preserve"> </w:t>
            </w:r>
            <w:r w:rsidR="002825D5">
              <w:t>o</w:t>
            </w:r>
            <w:r>
              <w:t>f each different drinks (updated whenever user opens the website)</w:t>
            </w:r>
          </w:p>
        </w:tc>
      </w:tr>
      <w:tr w:rsidR="4E7B6A59" w14:paraId="269F7355" w14:textId="77777777" w:rsidTr="4CFADF4C">
        <w:trPr>
          <w:trHeight w:val="300"/>
        </w:trPr>
        <w:tc>
          <w:tcPr>
            <w:tcW w:w="1413" w:type="dxa"/>
          </w:tcPr>
          <w:p w14:paraId="00E5237F" w14:textId="6B0F1D45" w:rsidR="4E7B6A59" w:rsidRDefault="6D981B46" w:rsidP="4E7B6A59">
            <w:r>
              <w:t>2.2o</w:t>
            </w:r>
          </w:p>
        </w:tc>
        <w:tc>
          <w:tcPr>
            <w:tcW w:w="7947" w:type="dxa"/>
          </w:tcPr>
          <w:p w14:paraId="7C56E55B" w14:textId="7AF42522" w:rsidR="4E7B6A59" w:rsidRDefault="6D981B46" w:rsidP="4E7B6A59">
            <w:r>
              <w:t>User selects their drink and website moves to payment screen</w:t>
            </w:r>
          </w:p>
        </w:tc>
      </w:tr>
      <w:tr w:rsidR="4E7B6A59" w14:paraId="3D11DFED" w14:textId="77777777" w:rsidTr="4CFADF4C">
        <w:trPr>
          <w:trHeight w:val="300"/>
        </w:trPr>
        <w:tc>
          <w:tcPr>
            <w:tcW w:w="1413" w:type="dxa"/>
          </w:tcPr>
          <w:p w14:paraId="3AEAC936" w14:textId="12482BC3" w:rsidR="4E7B6A59" w:rsidRDefault="222550D1" w:rsidP="4E7B6A59">
            <w:r>
              <w:t>2.3o</w:t>
            </w:r>
          </w:p>
        </w:tc>
        <w:tc>
          <w:tcPr>
            <w:tcW w:w="7947" w:type="dxa"/>
          </w:tcPr>
          <w:p w14:paraId="528A917D" w14:textId="692D888D" w:rsidR="4E7B6A59" w:rsidRDefault="222550D1" w:rsidP="4E7B6A59">
            <w:r>
              <w:t xml:space="preserve">After successful </w:t>
            </w:r>
            <w:proofErr w:type="gramStart"/>
            <w:r>
              <w:t>payment,  a</w:t>
            </w:r>
            <w:proofErr w:type="gramEnd"/>
            <w:r>
              <w:t xml:space="preserve"> QR code is generated </w:t>
            </w:r>
            <w:r w:rsidR="00DE2DAE">
              <w:t>and the user can scan the QR at the machine to redeem drink.</w:t>
            </w:r>
          </w:p>
          <w:p w14:paraId="0CFFE495" w14:textId="6ED3083C" w:rsidR="00EB7ABB" w:rsidRDefault="00EB7ABB" w:rsidP="4E7B6A59">
            <w:r>
              <w:t>This is discussed in section 2.3.4.</w:t>
            </w:r>
          </w:p>
        </w:tc>
      </w:tr>
      <w:tr w:rsidR="4E7B6A59" w14:paraId="73036B8A" w14:textId="77777777" w:rsidTr="4CFADF4C">
        <w:trPr>
          <w:trHeight w:val="300"/>
        </w:trPr>
        <w:tc>
          <w:tcPr>
            <w:tcW w:w="1413" w:type="dxa"/>
          </w:tcPr>
          <w:p w14:paraId="0EB6AC9F" w14:textId="1BFC29D1" w:rsidR="4E7B6A59" w:rsidRDefault="00DE2DAE" w:rsidP="4E7B6A59">
            <w:r>
              <w:t>2.4</w:t>
            </w:r>
            <w:r w:rsidR="000C5784">
              <w:t>o</w:t>
            </w:r>
          </w:p>
          <w:p w14:paraId="69C5F1EC" w14:textId="7A30CBB0" w:rsidR="00DE2DAE" w:rsidRDefault="00DE2DAE" w:rsidP="4E7B6A59">
            <w:r>
              <w:t>[OPTIONAL]</w:t>
            </w:r>
          </w:p>
        </w:tc>
        <w:tc>
          <w:tcPr>
            <w:tcW w:w="7947" w:type="dxa"/>
          </w:tcPr>
          <w:p w14:paraId="63D4A78F" w14:textId="2F3DB389" w:rsidR="4E7B6A59" w:rsidRDefault="00DE2DAE" w:rsidP="4E7B6A59">
            <w:r>
              <w:t>An orders management system can be implemented on the website to show the user’s current orders</w:t>
            </w:r>
          </w:p>
        </w:tc>
      </w:tr>
    </w:tbl>
    <w:p w14:paraId="2B336215" w14:textId="755A07E7" w:rsidR="00B96A06" w:rsidRDefault="00B96A06" w:rsidP="00B96457">
      <w:pPr>
        <w:pStyle w:val="Heading3"/>
      </w:pPr>
    </w:p>
    <w:p w14:paraId="44E1AC73" w14:textId="52E8E450" w:rsidR="00B96A06" w:rsidRDefault="00B96A06" w:rsidP="00B96457">
      <w:pPr>
        <w:pStyle w:val="Heading3"/>
      </w:pPr>
    </w:p>
    <w:p w14:paraId="30FDC927" w14:textId="2DA6112C" w:rsidR="00B96A06" w:rsidRDefault="00B96A06" w:rsidP="00B96457">
      <w:pPr>
        <w:pStyle w:val="Heading3"/>
      </w:pPr>
    </w:p>
    <w:p w14:paraId="440FD86B" w14:textId="7DC0FAD2" w:rsidR="00B96A06" w:rsidRDefault="00B96A06" w:rsidP="00B96457">
      <w:pPr>
        <w:pStyle w:val="Heading3"/>
      </w:pPr>
      <w:bookmarkStart w:id="11" w:name="_Toc137991546"/>
      <w:r>
        <w:t>2.3.3 Money counting and Payment</w:t>
      </w:r>
      <w:bookmarkEnd w:id="11"/>
      <w:r>
        <w:t xml:space="preserve"> </w:t>
      </w:r>
    </w:p>
    <w:p w14:paraId="2EEE6919" w14:textId="77777777" w:rsidR="00B96A06" w:rsidRDefault="00B96A06" w:rsidP="00B96A06">
      <w:r>
        <w:t xml:space="preserve">The vending machine shall provide options for payment and counting/validation of money deposited for purchase of a drink. This shall be made available physically </w:t>
      </w:r>
      <w:proofErr w:type="gramStart"/>
      <w:r>
        <w:t>at</w:t>
      </w:r>
      <w:proofErr w:type="gramEnd"/>
      <w:r>
        <w:t xml:space="preserve"> the machine, or remotely via an online website/app.</w:t>
      </w:r>
    </w:p>
    <w:p w14:paraId="0B42B0F6" w14:textId="77777777" w:rsidR="00B96A06" w:rsidRDefault="00B96A06" w:rsidP="00B96A06">
      <w:r>
        <w:t>Payment shall be made after the steps in requirement 2, where the user has selected their preferred drink.</w:t>
      </w:r>
    </w:p>
    <w:p w14:paraId="188B8EC8" w14:textId="77777777" w:rsidR="00B96A06" w:rsidRDefault="00B96A06" w:rsidP="00B96A06">
      <w:r>
        <w:t>The detail of each implementation is shown below:</w:t>
      </w:r>
    </w:p>
    <w:p w14:paraId="3CF15816" w14:textId="77777777" w:rsidR="00B96A06" w:rsidRDefault="00B96A06" w:rsidP="00B96A06">
      <w:pPr>
        <w:pStyle w:val="Heading4"/>
      </w:pPr>
      <w:r>
        <w:t>2.3.3.1. Physical implementation</w:t>
      </w:r>
    </w:p>
    <w:p w14:paraId="11CD1E22" w14:textId="77777777" w:rsidR="00B96A06" w:rsidRDefault="00B96A06" w:rsidP="00B96A06"/>
    <w:tbl>
      <w:tblPr>
        <w:tblStyle w:val="TableGrid"/>
        <w:tblW w:w="0" w:type="auto"/>
        <w:tblLook w:val="04A0" w:firstRow="1" w:lastRow="0" w:firstColumn="1" w:lastColumn="0" w:noHBand="0" w:noVBand="1"/>
      </w:tblPr>
      <w:tblGrid>
        <w:gridCol w:w="1413"/>
        <w:gridCol w:w="7937"/>
      </w:tblGrid>
      <w:tr w:rsidR="00B96A06" w14:paraId="0E3D7993" w14:textId="77777777" w:rsidTr="093C14D1">
        <w:tc>
          <w:tcPr>
            <w:tcW w:w="1413" w:type="dxa"/>
          </w:tcPr>
          <w:p w14:paraId="0509C58A" w14:textId="77777777" w:rsidR="00B96A06" w:rsidRPr="008E54FC" w:rsidRDefault="00B96A06">
            <w:pPr>
              <w:rPr>
                <w:b/>
                <w:bCs/>
              </w:rPr>
            </w:pPr>
            <w:r>
              <w:rPr>
                <w:b/>
                <w:bCs/>
              </w:rPr>
              <w:t>REQ_ID</w:t>
            </w:r>
          </w:p>
        </w:tc>
        <w:tc>
          <w:tcPr>
            <w:tcW w:w="7937" w:type="dxa"/>
          </w:tcPr>
          <w:p w14:paraId="62EBE1AC" w14:textId="77777777" w:rsidR="00B96A06" w:rsidRPr="008E54FC" w:rsidRDefault="00B96A06">
            <w:pPr>
              <w:rPr>
                <w:b/>
                <w:bCs/>
              </w:rPr>
            </w:pPr>
            <w:r>
              <w:rPr>
                <w:b/>
                <w:bCs/>
              </w:rPr>
              <w:t>Requirement</w:t>
            </w:r>
          </w:p>
        </w:tc>
      </w:tr>
      <w:tr w:rsidR="00B96A06" w14:paraId="391402AA" w14:textId="77777777" w:rsidTr="093C14D1">
        <w:tc>
          <w:tcPr>
            <w:tcW w:w="1413" w:type="dxa"/>
          </w:tcPr>
          <w:p w14:paraId="676DBA11" w14:textId="282140B0" w:rsidR="00B96A06" w:rsidRDefault="004B5725">
            <w:r>
              <w:t>3.1</w:t>
            </w:r>
          </w:p>
        </w:tc>
        <w:tc>
          <w:tcPr>
            <w:tcW w:w="7937" w:type="dxa"/>
          </w:tcPr>
          <w:p w14:paraId="77880AD2" w14:textId="77777777" w:rsidR="00B96A06" w:rsidRDefault="00B96A06">
            <w:r>
              <w:t>The payment interface shall be made available to the user after selection of their drink, along with activation of the sensors (RFID)</w:t>
            </w:r>
          </w:p>
        </w:tc>
      </w:tr>
      <w:tr w:rsidR="00B96A06" w14:paraId="3B98F979" w14:textId="77777777" w:rsidTr="093C14D1">
        <w:tc>
          <w:tcPr>
            <w:tcW w:w="1413" w:type="dxa"/>
          </w:tcPr>
          <w:p w14:paraId="4FB70EA5" w14:textId="504383BF" w:rsidR="00B96A06" w:rsidRDefault="004B5725">
            <w:r>
              <w:t>3.2</w:t>
            </w:r>
          </w:p>
        </w:tc>
        <w:tc>
          <w:tcPr>
            <w:tcW w:w="7937" w:type="dxa"/>
          </w:tcPr>
          <w:p w14:paraId="3CB9B672" w14:textId="24D77629" w:rsidR="00B96A06" w:rsidRDefault="00B96A06">
            <w:r>
              <w:t>The user shall be shown the amount to be paid before payment</w:t>
            </w:r>
            <w:r w:rsidR="004C0F37">
              <w:t xml:space="preserve">, and options to </w:t>
            </w:r>
            <w:proofErr w:type="gramStart"/>
            <w:r w:rsidR="004C0F37">
              <w:t>pay(</w:t>
            </w:r>
            <w:proofErr w:type="gramEnd"/>
            <w:r w:rsidR="004C0F37">
              <w:t>Yes) or leave (No)</w:t>
            </w:r>
          </w:p>
        </w:tc>
      </w:tr>
      <w:tr w:rsidR="00B96A06" w14:paraId="2465906B" w14:textId="77777777" w:rsidTr="093C14D1">
        <w:tc>
          <w:tcPr>
            <w:tcW w:w="1413" w:type="dxa"/>
          </w:tcPr>
          <w:p w14:paraId="76A76A6D" w14:textId="73E5A392" w:rsidR="00B96A06" w:rsidRDefault="004B5725">
            <w:r>
              <w:t>3.3</w:t>
            </w:r>
          </w:p>
        </w:tc>
        <w:tc>
          <w:tcPr>
            <w:tcW w:w="7937" w:type="dxa"/>
          </w:tcPr>
          <w:p w14:paraId="0FAABEC7" w14:textId="77777777" w:rsidR="00B96A06" w:rsidRDefault="00B96A06">
            <w:r>
              <w:t>The user shall be able to pay via credit/debit card which shall be read via the RFID card reader</w:t>
            </w:r>
          </w:p>
        </w:tc>
      </w:tr>
      <w:tr w:rsidR="00B96A06" w14:paraId="1D354B06" w14:textId="77777777" w:rsidTr="093C14D1">
        <w:tc>
          <w:tcPr>
            <w:tcW w:w="1413" w:type="dxa"/>
          </w:tcPr>
          <w:p w14:paraId="67620E38" w14:textId="1DF08788" w:rsidR="00B96A06" w:rsidRDefault="004B5725">
            <w:r>
              <w:t>3.4</w:t>
            </w:r>
          </w:p>
        </w:tc>
        <w:tc>
          <w:tcPr>
            <w:tcW w:w="7937" w:type="dxa"/>
          </w:tcPr>
          <w:p w14:paraId="37C860C6" w14:textId="1E0F6CD9" w:rsidR="00B96A06" w:rsidRDefault="00B96A06">
            <w:r>
              <w:t xml:space="preserve">The user shall be presented with an option to retry and an option to cancel if payment is unsuccessful </w:t>
            </w:r>
            <w:r w:rsidR="004C0F37">
              <w:t>(going back to the screen on REQ3.2 is one possible implementation)</w:t>
            </w:r>
          </w:p>
        </w:tc>
      </w:tr>
      <w:tr w:rsidR="00B96A06" w14:paraId="23AD4810" w14:textId="77777777" w:rsidTr="093C14D1">
        <w:tc>
          <w:tcPr>
            <w:tcW w:w="1413" w:type="dxa"/>
          </w:tcPr>
          <w:p w14:paraId="208BD669" w14:textId="738DB779" w:rsidR="00B96A06" w:rsidRDefault="004B5725">
            <w:r>
              <w:t>3.5</w:t>
            </w:r>
          </w:p>
        </w:tc>
        <w:tc>
          <w:tcPr>
            <w:tcW w:w="7937" w:type="dxa"/>
          </w:tcPr>
          <w:p w14:paraId="2FAD3A96" w14:textId="77777777" w:rsidR="00B96A06" w:rsidRDefault="00B96A06">
            <w:r>
              <w:t>The flow of payment is to be executed as per Figure 3.</w:t>
            </w:r>
          </w:p>
        </w:tc>
      </w:tr>
    </w:tbl>
    <w:p w14:paraId="7C5D2C04" w14:textId="2A158BA6" w:rsidR="00B96A06" w:rsidRDefault="00E66368" w:rsidP="00B96A06">
      <w:pPr>
        <w:jc w:val="center"/>
      </w:pPr>
      <w:r>
        <w:rPr>
          <w:noProof/>
        </w:rPr>
        <w:lastRenderedPageBreak/>
        <w:drawing>
          <wp:inline distT="0" distB="0" distL="0" distR="0" wp14:anchorId="29E2F167" wp14:editId="1855E0A8">
            <wp:extent cx="3257540" cy="3712028"/>
            <wp:effectExtent l="0" t="0" r="635" b="3175"/>
            <wp:docPr id="129934450" name="Picture 129934450"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450" name="Picture 4" descr="A picture containing text, diagram, screenshot,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4969" cy="3720494"/>
                    </a:xfrm>
                    <a:prstGeom prst="rect">
                      <a:avLst/>
                    </a:prstGeom>
                    <a:noFill/>
                    <a:ln>
                      <a:noFill/>
                    </a:ln>
                  </pic:spPr>
                </pic:pic>
              </a:graphicData>
            </a:graphic>
          </wp:inline>
        </w:drawing>
      </w:r>
    </w:p>
    <w:p w14:paraId="1D6E877F" w14:textId="2FEBC3C0" w:rsidR="00B96A06" w:rsidRDefault="00B96A06" w:rsidP="00B96A06">
      <w:pPr>
        <w:jc w:val="center"/>
      </w:pPr>
      <w:r>
        <w:t>Figure 3</w:t>
      </w:r>
      <w:r w:rsidR="00604223">
        <w:t>.1</w:t>
      </w:r>
      <w:r>
        <w:t>. Flowchart for payment (physical)</w:t>
      </w:r>
    </w:p>
    <w:p w14:paraId="05C8E885" w14:textId="5BF9074E" w:rsidR="006F6028" w:rsidRDefault="006F6028" w:rsidP="006F6028">
      <w:pPr>
        <w:pStyle w:val="Heading4"/>
      </w:pPr>
      <w:r>
        <w:t>2.3.3.2. Online implementation</w:t>
      </w:r>
    </w:p>
    <w:p w14:paraId="078CF9FB" w14:textId="77777777" w:rsidR="006F6028" w:rsidRDefault="006F6028" w:rsidP="006F6028"/>
    <w:tbl>
      <w:tblPr>
        <w:tblStyle w:val="TableGrid"/>
        <w:tblW w:w="0" w:type="auto"/>
        <w:tblLook w:val="04A0" w:firstRow="1" w:lastRow="0" w:firstColumn="1" w:lastColumn="0" w:noHBand="0" w:noVBand="1"/>
      </w:tblPr>
      <w:tblGrid>
        <w:gridCol w:w="1413"/>
        <w:gridCol w:w="7937"/>
      </w:tblGrid>
      <w:tr w:rsidR="006F6028" w14:paraId="1149105E" w14:textId="77777777" w:rsidTr="4D18CD06">
        <w:tc>
          <w:tcPr>
            <w:tcW w:w="1413" w:type="dxa"/>
          </w:tcPr>
          <w:p w14:paraId="465EC67C" w14:textId="77777777" w:rsidR="006F6028" w:rsidRPr="008E54FC" w:rsidRDefault="006F6028">
            <w:pPr>
              <w:rPr>
                <w:b/>
                <w:bCs/>
              </w:rPr>
            </w:pPr>
            <w:r>
              <w:rPr>
                <w:b/>
                <w:bCs/>
              </w:rPr>
              <w:t>REQ_ID</w:t>
            </w:r>
          </w:p>
        </w:tc>
        <w:tc>
          <w:tcPr>
            <w:tcW w:w="7937" w:type="dxa"/>
          </w:tcPr>
          <w:p w14:paraId="3CF154A5" w14:textId="77777777" w:rsidR="006F6028" w:rsidRPr="008E54FC" w:rsidRDefault="006F6028">
            <w:pPr>
              <w:rPr>
                <w:b/>
                <w:bCs/>
              </w:rPr>
            </w:pPr>
            <w:r>
              <w:rPr>
                <w:b/>
                <w:bCs/>
              </w:rPr>
              <w:t>Requirement</w:t>
            </w:r>
          </w:p>
        </w:tc>
      </w:tr>
      <w:tr w:rsidR="006F6028" w14:paraId="7A83EE6E" w14:textId="77777777" w:rsidTr="4D18CD06">
        <w:tc>
          <w:tcPr>
            <w:tcW w:w="1413" w:type="dxa"/>
          </w:tcPr>
          <w:p w14:paraId="3B059222" w14:textId="79D2E04B" w:rsidR="006F6028" w:rsidRDefault="00430BC1">
            <w:r>
              <w:t>3.1</w:t>
            </w:r>
            <w:r w:rsidR="00A43622">
              <w:t>o</w:t>
            </w:r>
          </w:p>
        </w:tc>
        <w:tc>
          <w:tcPr>
            <w:tcW w:w="7937" w:type="dxa"/>
          </w:tcPr>
          <w:p w14:paraId="5FC3EDBA" w14:textId="49CA6C70" w:rsidR="006F6028" w:rsidRDefault="006F6028">
            <w:r>
              <w:t>The payment interface shall be made available to the user after selection of their drink</w:t>
            </w:r>
            <w:r w:rsidR="00CB411F">
              <w:t xml:space="preserve"> on the website/app.</w:t>
            </w:r>
          </w:p>
        </w:tc>
      </w:tr>
      <w:tr w:rsidR="006F6028" w14:paraId="612A8B7C" w14:textId="77777777" w:rsidTr="4D18CD06">
        <w:tc>
          <w:tcPr>
            <w:tcW w:w="1413" w:type="dxa"/>
          </w:tcPr>
          <w:p w14:paraId="325EE773" w14:textId="4A51D336" w:rsidR="006F6028" w:rsidRDefault="00430BC1">
            <w:r>
              <w:t>3</w:t>
            </w:r>
            <w:r w:rsidR="00A43622">
              <w:t>.2o</w:t>
            </w:r>
          </w:p>
        </w:tc>
        <w:tc>
          <w:tcPr>
            <w:tcW w:w="7937" w:type="dxa"/>
          </w:tcPr>
          <w:p w14:paraId="7DE1F96B" w14:textId="77777777" w:rsidR="006F6028" w:rsidRDefault="006F6028">
            <w:r>
              <w:t>The user shall be shown the amount to be paid before payment</w:t>
            </w:r>
          </w:p>
        </w:tc>
      </w:tr>
      <w:tr w:rsidR="006F6028" w14:paraId="6712720C" w14:textId="77777777" w:rsidTr="4D18CD06">
        <w:tc>
          <w:tcPr>
            <w:tcW w:w="1413" w:type="dxa"/>
          </w:tcPr>
          <w:p w14:paraId="3835F993" w14:textId="0DB4797F" w:rsidR="006F6028" w:rsidRDefault="00430BC1">
            <w:r>
              <w:t>3.</w:t>
            </w:r>
            <w:r w:rsidR="00601159">
              <w:t>7</w:t>
            </w:r>
          </w:p>
        </w:tc>
        <w:tc>
          <w:tcPr>
            <w:tcW w:w="7937" w:type="dxa"/>
          </w:tcPr>
          <w:p w14:paraId="09B45AF7" w14:textId="173937FB" w:rsidR="006F6028" w:rsidRDefault="006F6028">
            <w:r>
              <w:t xml:space="preserve">The user shall be able to pay via credit/debit </w:t>
            </w:r>
            <w:r w:rsidR="00BE3000">
              <w:t>card by entering the card details</w:t>
            </w:r>
          </w:p>
        </w:tc>
      </w:tr>
      <w:tr w:rsidR="006F6028" w14:paraId="7396A98F" w14:textId="77777777" w:rsidTr="4D18CD06">
        <w:tc>
          <w:tcPr>
            <w:tcW w:w="1413" w:type="dxa"/>
          </w:tcPr>
          <w:p w14:paraId="49AE18AA" w14:textId="0249C8A6" w:rsidR="006F6028" w:rsidRDefault="00601159">
            <w:r>
              <w:t>3.</w:t>
            </w:r>
            <w:r w:rsidR="008F5292">
              <w:t>4o</w:t>
            </w:r>
          </w:p>
        </w:tc>
        <w:tc>
          <w:tcPr>
            <w:tcW w:w="7937" w:type="dxa"/>
          </w:tcPr>
          <w:p w14:paraId="36F51796" w14:textId="345E9714" w:rsidR="006F6028" w:rsidRDefault="006F6028">
            <w:r>
              <w:t>The user shall be presented with an option to retry and an option to cancel if payment is unsuccessful</w:t>
            </w:r>
          </w:p>
        </w:tc>
      </w:tr>
      <w:tr w:rsidR="00967D1C" w14:paraId="5B9ABA59" w14:textId="77777777" w:rsidTr="4D18CD06">
        <w:tc>
          <w:tcPr>
            <w:tcW w:w="1413" w:type="dxa"/>
          </w:tcPr>
          <w:p w14:paraId="17A6B395" w14:textId="70FF2B9F" w:rsidR="00967D1C" w:rsidRDefault="008F5292">
            <w:r>
              <w:t>3.8</w:t>
            </w:r>
          </w:p>
        </w:tc>
        <w:tc>
          <w:tcPr>
            <w:tcW w:w="7937" w:type="dxa"/>
          </w:tcPr>
          <w:p w14:paraId="71441306" w14:textId="468F8886" w:rsidR="00967D1C" w:rsidRDefault="00273A67">
            <w:r>
              <w:t xml:space="preserve">If payment is successful, the drink shall be reserved for 24 hours; </w:t>
            </w:r>
            <w:r w:rsidR="00B568DE">
              <w:t xml:space="preserve">after which </w:t>
            </w:r>
            <w:r w:rsidR="00996A55">
              <w:t>it will be released to existing stock if not collected.</w:t>
            </w:r>
          </w:p>
        </w:tc>
      </w:tr>
      <w:tr w:rsidR="00243857" w14:paraId="7E0579EA" w14:textId="77777777" w:rsidTr="4D18CD06">
        <w:tc>
          <w:tcPr>
            <w:tcW w:w="1413" w:type="dxa"/>
          </w:tcPr>
          <w:p w14:paraId="2DA7B4D2" w14:textId="3C435876" w:rsidR="00243857" w:rsidRDefault="008F5292" w:rsidP="00243857">
            <w:r>
              <w:t>3.9</w:t>
            </w:r>
          </w:p>
        </w:tc>
        <w:tc>
          <w:tcPr>
            <w:tcW w:w="7937" w:type="dxa"/>
          </w:tcPr>
          <w:p w14:paraId="15D0958A" w14:textId="46B3DBF2" w:rsidR="00243857" w:rsidRDefault="00243857" w:rsidP="00243857">
            <w:r>
              <w:t>If payment is successful, the user shall be redirected to QR generation.</w:t>
            </w:r>
          </w:p>
        </w:tc>
      </w:tr>
      <w:tr w:rsidR="00243857" w14:paraId="5236D098" w14:textId="77777777" w:rsidTr="4D18CD06">
        <w:tc>
          <w:tcPr>
            <w:tcW w:w="1413" w:type="dxa"/>
          </w:tcPr>
          <w:p w14:paraId="75F3CB82" w14:textId="5B946B31" w:rsidR="00243857" w:rsidRDefault="008F5292" w:rsidP="00243857">
            <w:r>
              <w:t>3.10</w:t>
            </w:r>
          </w:p>
        </w:tc>
        <w:tc>
          <w:tcPr>
            <w:tcW w:w="7937" w:type="dxa"/>
          </w:tcPr>
          <w:p w14:paraId="24D31E1C" w14:textId="1B2F49AF" w:rsidR="00243857" w:rsidRDefault="537931D5" w:rsidP="00243857">
            <w:r>
              <w:t xml:space="preserve">The flow of payment is to be executed as per Figure </w:t>
            </w:r>
            <w:r w:rsidR="2CB52921">
              <w:t>3.2.</w:t>
            </w:r>
          </w:p>
        </w:tc>
      </w:tr>
    </w:tbl>
    <w:p w14:paraId="5837E1B9" w14:textId="28F7AA3C" w:rsidR="006F6028" w:rsidRDefault="00CC4C00" w:rsidP="006F6028">
      <w:pPr>
        <w:jc w:val="center"/>
      </w:pPr>
      <w:r>
        <w:rPr>
          <w:noProof/>
        </w:rPr>
        <w:lastRenderedPageBreak/>
        <w:drawing>
          <wp:inline distT="0" distB="0" distL="0" distR="0" wp14:anchorId="328A7B56" wp14:editId="565C2B58">
            <wp:extent cx="3665855" cy="4656455"/>
            <wp:effectExtent l="0" t="0" r="0" b="0"/>
            <wp:docPr id="619454050" name="Picture 619454050" descr="A diagram of a payment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54050" name="Picture 2" descr="A diagram of a payment process&#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855" cy="4656455"/>
                    </a:xfrm>
                    <a:prstGeom prst="rect">
                      <a:avLst/>
                    </a:prstGeom>
                    <a:noFill/>
                    <a:ln>
                      <a:noFill/>
                    </a:ln>
                  </pic:spPr>
                </pic:pic>
              </a:graphicData>
            </a:graphic>
          </wp:inline>
        </w:drawing>
      </w:r>
    </w:p>
    <w:p w14:paraId="72DB653F" w14:textId="4431A739" w:rsidR="006F6028" w:rsidRDefault="006F6028" w:rsidP="006F6028">
      <w:pPr>
        <w:jc w:val="center"/>
      </w:pPr>
      <w:r>
        <w:t xml:space="preserve">Figure </w:t>
      </w:r>
      <w:r w:rsidR="00604223">
        <w:t>3.2</w:t>
      </w:r>
      <w:r>
        <w:t>. Flowchart for payment (</w:t>
      </w:r>
      <w:r w:rsidR="00D354E2">
        <w:t>online</w:t>
      </w:r>
      <w:r>
        <w:t>)</w:t>
      </w:r>
    </w:p>
    <w:p w14:paraId="39AFA85A" w14:textId="73A9F31E" w:rsidR="4CFADF4C" w:rsidRDefault="4CFADF4C" w:rsidP="4CFADF4C">
      <w:pPr>
        <w:jc w:val="center"/>
      </w:pPr>
    </w:p>
    <w:p w14:paraId="387D3E4C" w14:textId="362A37CE" w:rsidR="4CFADF4C" w:rsidRDefault="4CFADF4C" w:rsidP="4CFADF4C">
      <w:pPr>
        <w:jc w:val="center"/>
      </w:pPr>
    </w:p>
    <w:p w14:paraId="5BEB3230" w14:textId="0B7ED2BC" w:rsidR="00D95CB2" w:rsidRDefault="00D95CB2" w:rsidP="00D95CB2">
      <w:pPr>
        <w:pStyle w:val="Heading3"/>
      </w:pPr>
      <w:bookmarkStart w:id="12" w:name="_Toc137991547"/>
      <w:r>
        <w:t>2.3.4. QR Code Transaction System (online)</w:t>
      </w:r>
      <w:bookmarkEnd w:id="12"/>
    </w:p>
    <w:p w14:paraId="68F132E0" w14:textId="77777777" w:rsidR="00D95CB2" w:rsidRPr="008530B5" w:rsidRDefault="00D95CB2" w:rsidP="00D95CB2">
      <w:pPr>
        <w:pStyle w:val="Heading4"/>
      </w:pPr>
      <w:r>
        <w:t>2.3.4.1. QR Generation (remote counterpart)</w:t>
      </w:r>
    </w:p>
    <w:p w14:paraId="0839BA9B" w14:textId="77777777" w:rsidR="00D95CB2" w:rsidRDefault="00D95CB2" w:rsidP="00D95CB2">
      <w:r>
        <w:t>The online/remote counterpart shall include a QR generation capability after the payment of the drink, for the collection at the vending machine.</w:t>
      </w:r>
    </w:p>
    <w:tbl>
      <w:tblPr>
        <w:tblStyle w:val="TableGrid"/>
        <w:tblW w:w="0" w:type="auto"/>
        <w:tblLook w:val="04A0" w:firstRow="1" w:lastRow="0" w:firstColumn="1" w:lastColumn="0" w:noHBand="0" w:noVBand="1"/>
      </w:tblPr>
      <w:tblGrid>
        <w:gridCol w:w="1413"/>
        <w:gridCol w:w="7937"/>
      </w:tblGrid>
      <w:tr w:rsidR="00D95CB2" w14:paraId="79F572DA" w14:textId="77777777" w:rsidTr="1079A18F">
        <w:tc>
          <w:tcPr>
            <w:tcW w:w="1413" w:type="dxa"/>
          </w:tcPr>
          <w:p w14:paraId="29B8901F" w14:textId="159B0411" w:rsidR="00D95CB2" w:rsidRPr="00CF21B8" w:rsidRDefault="00CF21B8">
            <w:pPr>
              <w:rPr>
                <w:b/>
                <w:bCs/>
              </w:rPr>
            </w:pPr>
            <w:r w:rsidRPr="00CF21B8">
              <w:rPr>
                <w:b/>
                <w:bCs/>
              </w:rPr>
              <w:t>REQ_ID</w:t>
            </w:r>
          </w:p>
        </w:tc>
        <w:tc>
          <w:tcPr>
            <w:tcW w:w="7937" w:type="dxa"/>
          </w:tcPr>
          <w:p w14:paraId="287DB780" w14:textId="77777777" w:rsidR="00D95CB2" w:rsidRPr="008530B5" w:rsidRDefault="00D95CB2">
            <w:pPr>
              <w:rPr>
                <w:b/>
                <w:bCs/>
              </w:rPr>
            </w:pPr>
            <w:r w:rsidRPr="008530B5">
              <w:rPr>
                <w:b/>
                <w:bCs/>
              </w:rPr>
              <w:t>Requirement</w:t>
            </w:r>
          </w:p>
        </w:tc>
      </w:tr>
      <w:tr w:rsidR="00D95CB2" w14:paraId="6723187F" w14:textId="77777777" w:rsidTr="1079A18F">
        <w:tc>
          <w:tcPr>
            <w:tcW w:w="1413" w:type="dxa"/>
          </w:tcPr>
          <w:p w14:paraId="62504853" w14:textId="283A232E" w:rsidR="00D95CB2" w:rsidRDefault="00CF21B8">
            <w:r>
              <w:t>4.1</w:t>
            </w:r>
          </w:p>
        </w:tc>
        <w:tc>
          <w:tcPr>
            <w:tcW w:w="7937" w:type="dxa"/>
          </w:tcPr>
          <w:p w14:paraId="3CF39189" w14:textId="460F406C" w:rsidR="00D95CB2" w:rsidRDefault="6C9C8818">
            <w:r>
              <w:t>The QR code shall be able to convey the purchase information and proof of payment to the vending machine</w:t>
            </w:r>
            <w:r w:rsidR="5704CDF9">
              <w:t>, through any means.</w:t>
            </w:r>
          </w:p>
        </w:tc>
      </w:tr>
      <w:tr w:rsidR="00D95CB2" w14:paraId="4B33BF69" w14:textId="77777777" w:rsidTr="1079A18F">
        <w:tc>
          <w:tcPr>
            <w:tcW w:w="1413" w:type="dxa"/>
          </w:tcPr>
          <w:p w14:paraId="486FB746" w14:textId="11BE5142" w:rsidR="00D95CB2" w:rsidRDefault="00CF21B8">
            <w:r>
              <w:t>4.2</w:t>
            </w:r>
          </w:p>
        </w:tc>
        <w:tc>
          <w:tcPr>
            <w:tcW w:w="7937" w:type="dxa"/>
          </w:tcPr>
          <w:p w14:paraId="00D6CAEE" w14:textId="77777777" w:rsidR="00D95CB2" w:rsidRDefault="6C9C8818">
            <w:r>
              <w:t>The QR code shall be for one time use; any subsequent use of the QR code shall be invalid.</w:t>
            </w:r>
          </w:p>
        </w:tc>
      </w:tr>
      <w:tr w:rsidR="00D95CB2" w14:paraId="19951616" w14:textId="77777777" w:rsidTr="1079A18F">
        <w:tc>
          <w:tcPr>
            <w:tcW w:w="1413" w:type="dxa"/>
          </w:tcPr>
          <w:p w14:paraId="1B430CC5" w14:textId="125B72BC" w:rsidR="00D95CB2" w:rsidRDefault="00CF21B8">
            <w:r>
              <w:t>4.3</w:t>
            </w:r>
          </w:p>
        </w:tc>
        <w:tc>
          <w:tcPr>
            <w:tcW w:w="7937" w:type="dxa"/>
          </w:tcPr>
          <w:p w14:paraId="764D968A" w14:textId="5FE5882E" w:rsidR="00D95CB2" w:rsidRDefault="00164D98">
            <w:r>
              <w:t xml:space="preserve">The program shall follow the flowchart in Figure </w:t>
            </w:r>
            <w:r w:rsidR="004F53A6">
              <w:t>4.1</w:t>
            </w:r>
          </w:p>
        </w:tc>
      </w:tr>
      <w:tr w:rsidR="004C0F37" w14:paraId="31125E1E" w14:textId="77777777" w:rsidTr="1079A18F">
        <w:trPr>
          <w:trHeight w:val="300"/>
        </w:trPr>
        <w:tc>
          <w:tcPr>
            <w:tcW w:w="1413" w:type="dxa"/>
          </w:tcPr>
          <w:p w14:paraId="04CC0538" w14:textId="2B2BB4D6" w:rsidR="004C0F37" w:rsidRDefault="5704CDF9">
            <w:r>
              <w:t>4.4o</w:t>
            </w:r>
          </w:p>
        </w:tc>
        <w:tc>
          <w:tcPr>
            <w:tcW w:w="7937" w:type="dxa"/>
          </w:tcPr>
          <w:p w14:paraId="21F0E1C7" w14:textId="15B548DA" w:rsidR="004C0F37" w:rsidRDefault="5704CDF9">
            <w:r>
              <w:t>If an orders management system is added, the QR codes shall be accessible from the orders.</w:t>
            </w:r>
          </w:p>
        </w:tc>
      </w:tr>
    </w:tbl>
    <w:p w14:paraId="24D69834" w14:textId="0EAA6431" w:rsidR="00164D98" w:rsidRDefault="00164D98" w:rsidP="00D95CB2">
      <w:pPr>
        <w:rPr>
          <w:noProof/>
        </w:rPr>
      </w:pPr>
    </w:p>
    <w:p w14:paraId="077CF77A" w14:textId="73661920" w:rsidR="00D95CB2" w:rsidRDefault="000569C5" w:rsidP="004841E8">
      <w:pPr>
        <w:jc w:val="center"/>
      </w:pPr>
      <w:r>
        <w:rPr>
          <w:noProof/>
        </w:rPr>
        <w:lastRenderedPageBreak/>
        <w:drawing>
          <wp:inline distT="0" distB="0" distL="0" distR="0" wp14:anchorId="05608C0D" wp14:editId="0C86DA96">
            <wp:extent cx="3225800" cy="3547745"/>
            <wp:effectExtent l="0" t="0" r="0" b="0"/>
            <wp:docPr id="546257921" name="Picture 546257921"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57921" name="Picture 7" descr="A picture containing text, diagram, screenshot, de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800" cy="3547745"/>
                    </a:xfrm>
                    <a:prstGeom prst="rect">
                      <a:avLst/>
                    </a:prstGeom>
                    <a:noFill/>
                    <a:ln>
                      <a:noFill/>
                    </a:ln>
                  </pic:spPr>
                </pic:pic>
              </a:graphicData>
            </a:graphic>
          </wp:inline>
        </w:drawing>
      </w:r>
    </w:p>
    <w:p w14:paraId="2C2623FE" w14:textId="2B6A4407" w:rsidR="00164D98" w:rsidRDefault="00164D98" w:rsidP="004841E8">
      <w:pPr>
        <w:jc w:val="center"/>
      </w:pPr>
      <w:r>
        <w:t xml:space="preserve">Figure </w:t>
      </w:r>
      <w:r w:rsidR="00604223">
        <w:t>4.1</w:t>
      </w:r>
      <w:r>
        <w:t>.</w:t>
      </w:r>
      <w:r w:rsidR="004841E8">
        <w:t xml:space="preserve"> The flowchart for QR generation</w:t>
      </w:r>
    </w:p>
    <w:p w14:paraId="602EC09C" w14:textId="70955AF9" w:rsidR="00D95CB2" w:rsidRDefault="00D95CB2" w:rsidP="00D95CB2">
      <w:pPr>
        <w:pStyle w:val="Heading4"/>
      </w:pPr>
      <w:r>
        <w:t>2.3.4.</w:t>
      </w:r>
      <w:r w:rsidR="00DD2AFE">
        <w:t>2</w:t>
      </w:r>
      <w:r>
        <w:t>. QR Detection (vending machine counterpart)</w:t>
      </w:r>
    </w:p>
    <w:tbl>
      <w:tblPr>
        <w:tblStyle w:val="TableGrid"/>
        <w:tblW w:w="0" w:type="auto"/>
        <w:tblLook w:val="04A0" w:firstRow="1" w:lastRow="0" w:firstColumn="1" w:lastColumn="0" w:noHBand="0" w:noVBand="1"/>
      </w:tblPr>
      <w:tblGrid>
        <w:gridCol w:w="1413"/>
        <w:gridCol w:w="7937"/>
      </w:tblGrid>
      <w:tr w:rsidR="00DD2AFE" w14:paraId="5EE59603" w14:textId="77777777" w:rsidTr="4D18CD06">
        <w:tc>
          <w:tcPr>
            <w:tcW w:w="1413" w:type="dxa"/>
          </w:tcPr>
          <w:p w14:paraId="4E69BF27" w14:textId="41F752DA" w:rsidR="00DD2AFE" w:rsidRPr="00F66343" w:rsidRDefault="00CF21B8" w:rsidP="00D95CB2">
            <w:pPr>
              <w:rPr>
                <w:b/>
                <w:bCs/>
              </w:rPr>
            </w:pPr>
            <w:r w:rsidRPr="00F66343">
              <w:rPr>
                <w:b/>
                <w:bCs/>
              </w:rPr>
              <w:t>REQ_ID</w:t>
            </w:r>
          </w:p>
        </w:tc>
        <w:tc>
          <w:tcPr>
            <w:tcW w:w="7937" w:type="dxa"/>
          </w:tcPr>
          <w:p w14:paraId="49D72CFC" w14:textId="088850D1" w:rsidR="00CF21B8" w:rsidRPr="00F66343" w:rsidRDefault="00CF21B8" w:rsidP="00DD2AFE">
            <w:pPr>
              <w:rPr>
                <w:b/>
                <w:bCs/>
              </w:rPr>
            </w:pPr>
            <w:r w:rsidRPr="00F66343">
              <w:rPr>
                <w:b/>
                <w:bCs/>
              </w:rPr>
              <w:t>Requirement</w:t>
            </w:r>
          </w:p>
        </w:tc>
      </w:tr>
      <w:tr w:rsidR="004F53A6" w14:paraId="3FDED85D" w14:textId="77777777" w:rsidTr="4D18CD06">
        <w:tc>
          <w:tcPr>
            <w:tcW w:w="1413" w:type="dxa"/>
          </w:tcPr>
          <w:p w14:paraId="1CDFC851" w14:textId="7B432D9B" w:rsidR="004F53A6" w:rsidRDefault="004F53A6" w:rsidP="004F53A6">
            <w:r>
              <w:t>4.4</w:t>
            </w:r>
          </w:p>
        </w:tc>
        <w:tc>
          <w:tcPr>
            <w:tcW w:w="7937" w:type="dxa"/>
          </w:tcPr>
          <w:p w14:paraId="50148FD6" w14:textId="592CF288" w:rsidR="004F53A6" w:rsidRDefault="004F53A6" w:rsidP="004F53A6">
            <w:r>
              <w:t>The machine shall present an option for the user to scan QR codes.</w:t>
            </w:r>
          </w:p>
        </w:tc>
      </w:tr>
      <w:tr w:rsidR="00DD2AFE" w14:paraId="1B49B319" w14:textId="77777777" w:rsidTr="4D18CD06">
        <w:tc>
          <w:tcPr>
            <w:tcW w:w="1413" w:type="dxa"/>
          </w:tcPr>
          <w:p w14:paraId="5C91801D" w14:textId="486476CA" w:rsidR="00DD2AFE" w:rsidRDefault="00CF21B8" w:rsidP="00D95CB2">
            <w:r>
              <w:t>4.</w:t>
            </w:r>
            <w:r w:rsidR="004F53A6">
              <w:t>5</w:t>
            </w:r>
          </w:p>
        </w:tc>
        <w:tc>
          <w:tcPr>
            <w:tcW w:w="7937" w:type="dxa"/>
          </w:tcPr>
          <w:p w14:paraId="54ECCB8D" w14:textId="58B77BF5" w:rsidR="00DD2AFE" w:rsidRDefault="6E91E7D7" w:rsidP="00DD2AFE">
            <w:r>
              <w:t>The machine shall redirect the user to collection</w:t>
            </w:r>
            <w:r w:rsidR="5704CDF9">
              <w:t>/dispensing</w:t>
            </w:r>
            <w:r>
              <w:t xml:space="preserve"> if the payment is verified.</w:t>
            </w:r>
          </w:p>
        </w:tc>
      </w:tr>
      <w:tr w:rsidR="00DD2AFE" w14:paraId="60713B0E" w14:textId="77777777" w:rsidTr="4D18CD06">
        <w:tc>
          <w:tcPr>
            <w:tcW w:w="1413" w:type="dxa"/>
          </w:tcPr>
          <w:p w14:paraId="75687582" w14:textId="6B35F270" w:rsidR="00DD2AFE" w:rsidRDefault="00CF21B8" w:rsidP="00D95CB2">
            <w:r>
              <w:t>4.</w:t>
            </w:r>
            <w:r w:rsidR="004F53A6">
              <w:t>6</w:t>
            </w:r>
          </w:p>
        </w:tc>
        <w:tc>
          <w:tcPr>
            <w:tcW w:w="7937" w:type="dxa"/>
          </w:tcPr>
          <w:p w14:paraId="4370FB9B" w14:textId="6A23F538" w:rsidR="00DD2AFE" w:rsidRDefault="00DD2AFE" w:rsidP="00DD2AFE">
            <w:r>
              <w:t xml:space="preserve">The machine shall be able to scan for QR codes with its camera, retrieving </w:t>
            </w:r>
            <w:r w:rsidR="2B3BAF4F">
              <w:t>its</w:t>
            </w:r>
            <w:r>
              <w:t xml:space="preserve"> value</w:t>
            </w:r>
          </w:p>
        </w:tc>
      </w:tr>
      <w:tr w:rsidR="00DD2AFE" w14:paraId="70F96584" w14:textId="77777777" w:rsidTr="4D18CD06">
        <w:tc>
          <w:tcPr>
            <w:tcW w:w="1413" w:type="dxa"/>
          </w:tcPr>
          <w:p w14:paraId="72F36871" w14:textId="504AD95F" w:rsidR="00DD2AFE" w:rsidRDefault="00CF21B8" w:rsidP="00D95CB2">
            <w:r>
              <w:t>4.</w:t>
            </w:r>
            <w:r w:rsidR="004F53A6">
              <w:t>7</w:t>
            </w:r>
          </w:p>
        </w:tc>
        <w:tc>
          <w:tcPr>
            <w:tcW w:w="7937" w:type="dxa"/>
          </w:tcPr>
          <w:p w14:paraId="7EFAA784" w14:textId="5F19A17B" w:rsidR="00DD2AFE" w:rsidRDefault="6E91E7D7" w:rsidP="00DD2AFE">
            <w:r>
              <w:t>The machine shall not redirect to collection if payment is not successful.</w:t>
            </w:r>
            <w:r w:rsidR="5704CDF9">
              <w:t xml:space="preserve"> Error messages can be modified if they cannot fit the screen of the LCD. The implementation in production uses a string “Invalid!” which is deemed acceptable by this requirement.</w:t>
            </w:r>
          </w:p>
        </w:tc>
      </w:tr>
      <w:tr w:rsidR="00DD2AFE" w14:paraId="4D04003D" w14:textId="77777777" w:rsidTr="4D18CD06">
        <w:tc>
          <w:tcPr>
            <w:tcW w:w="1413" w:type="dxa"/>
          </w:tcPr>
          <w:p w14:paraId="2AB86ED1" w14:textId="30B824A1" w:rsidR="00DD2AFE" w:rsidRDefault="00CF21B8" w:rsidP="00D95CB2">
            <w:r>
              <w:t>4.</w:t>
            </w:r>
            <w:r w:rsidR="004F53A6">
              <w:t>8</w:t>
            </w:r>
          </w:p>
        </w:tc>
        <w:tc>
          <w:tcPr>
            <w:tcW w:w="7937" w:type="dxa"/>
          </w:tcPr>
          <w:p w14:paraId="00801721" w14:textId="4BE91BDA" w:rsidR="00DD2AFE" w:rsidRDefault="00DD2AFE" w:rsidP="00DD2AFE">
            <w:r>
              <w:t xml:space="preserve">The machine shall follow the flowchart in Figure </w:t>
            </w:r>
            <w:r w:rsidR="004F53A6">
              <w:t>4.2</w:t>
            </w:r>
          </w:p>
        </w:tc>
      </w:tr>
    </w:tbl>
    <w:p w14:paraId="5C9F9A2F" w14:textId="74FE0057" w:rsidR="093C14D1" w:rsidRDefault="093C14D1"/>
    <w:p w14:paraId="19106CC2" w14:textId="77777777" w:rsidR="00303FA4" w:rsidRDefault="00303FA4" w:rsidP="00D95CB2"/>
    <w:p w14:paraId="11EFD2CF" w14:textId="77777777" w:rsidR="00303FA4" w:rsidRDefault="00303FA4" w:rsidP="00D95CB2"/>
    <w:p w14:paraId="47A3248C" w14:textId="7EC32F5E" w:rsidR="00303FA4" w:rsidRDefault="00303FA4" w:rsidP="00604223">
      <w:pPr>
        <w:jc w:val="center"/>
      </w:pPr>
      <w:r>
        <w:rPr>
          <w:noProof/>
        </w:rPr>
        <w:lastRenderedPageBreak/>
        <w:drawing>
          <wp:inline distT="0" distB="0" distL="0" distR="0" wp14:anchorId="7AF02CDD" wp14:editId="0D653587">
            <wp:extent cx="4766945" cy="3395345"/>
            <wp:effectExtent l="0" t="0" r="0" b="0"/>
            <wp:docPr id="346367456" name="Picture 346367456" descr="A picture containing text, diagram,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67456" name="Picture 5" descr="A picture containing text, diagram, line, origami&#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6945" cy="3395345"/>
                    </a:xfrm>
                    <a:prstGeom prst="rect">
                      <a:avLst/>
                    </a:prstGeom>
                    <a:noFill/>
                    <a:ln>
                      <a:noFill/>
                    </a:ln>
                  </pic:spPr>
                </pic:pic>
              </a:graphicData>
            </a:graphic>
          </wp:inline>
        </w:drawing>
      </w:r>
    </w:p>
    <w:p w14:paraId="30B20772" w14:textId="458FFDAB" w:rsidR="00604223" w:rsidRPr="00275E37" w:rsidRDefault="00604223" w:rsidP="00604223">
      <w:pPr>
        <w:jc w:val="center"/>
      </w:pPr>
      <w:r>
        <w:t>Figure 4.2. The flowchart for QR detection</w:t>
      </w:r>
    </w:p>
    <w:p w14:paraId="51CB7F75" w14:textId="4FFFF8FF" w:rsidR="00D31302" w:rsidRDefault="00D31302" w:rsidP="00D31302"/>
    <w:p w14:paraId="70B5DA6A" w14:textId="588B4E61" w:rsidR="00D31302" w:rsidRDefault="00D31302" w:rsidP="001651C7">
      <w:pPr>
        <w:pStyle w:val="Heading3"/>
      </w:pPr>
      <w:r w:rsidRPr="38AD7D7B">
        <w:br w:type="page"/>
      </w:r>
      <w:r>
        <w:lastRenderedPageBreak/>
        <w:br/>
      </w:r>
      <w:bookmarkStart w:id="13" w:name="_Toc137991548"/>
      <w:r w:rsidR="5C75ACCF">
        <w:t>2.3.5</w:t>
      </w:r>
      <w:r w:rsidR="36BE3DDB">
        <w:t xml:space="preserve"> Drink Dispensing + Display</w:t>
      </w:r>
      <w:bookmarkEnd w:id="13"/>
      <w:r>
        <w:br/>
      </w:r>
    </w:p>
    <w:tbl>
      <w:tblPr>
        <w:tblStyle w:val="TableGrid"/>
        <w:tblW w:w="0" w:type="auto"/>
        <w:tblLook w:val="04A0" w:firstRow="1" w:lastRow="0" w:firstColumn="1" w:lastColumn="0" w:noHBand="0" w:noVBand="1"/>
      </w:tblPr>
      <w:tblGrid>
        <w:gridCol w:w="1037"/>
        <w:gridCol w:w="17"/>
        <w:gridCol w:w="8296"/>
      </w:tblGrid>
      <w:tr w:rsidR="3C3FB0B9" w14:paraId="5A88FFFB" w14:textId="77777777" w:rsidTr="1079A18F">
        <w:trPr>
          <w:trHeight w:val="300"/>
        </w:trPr>
        <w:tc>
          <w:tcPr>
            <w:tcW w:w="1408" w:type="dxa"/>
            <w:gridSpan w:val="2"/>
          </w:tcPr>
          <w:p w14:paraId="668EFB28" w14:textId="77777777" w:rsidR="3C3FB0B9" w:rsidRDefault="3C3FB0B9" w:rsidP="3C3FB0B9">
            <w:pPr>
              <w:rPr>
                <w:b/>
                <w:bCs/>
              </w:rPr>
            </w:pPr>
            <w:r w:rsidRPr="3C3FB0B9">
              <w:rPr>
                <w:b/>
                <w:bCs/>
              </w:rPr>
              <w:t>REQ_ID</w:t>
            </w:r>
          </w:p>
        </w:tc>
        <w:tc>
          <w:tcPr>
            <w:tcW w:w="7942" w:type="dxa"/>
          </w:tcPr>
          <w:p w14:paraId="776A24CB" w14:textId="77777777" w:rsidR="3C3FB0B9" w:rsidRDefault="3C3FB0B9" w:rsidP="3C3FB0B9">
            <w:pPr>
              <w:rPr>
                <w:b/>
                <w:bCs/>
              </w:rPr>
            </w:pPr>
            <w:r w:rsidRPr="3C3FB0B9">
              <w:rPr>
                <w:b/>
                <w:bCs/>
              </w:rPr>
              <w:t>Requirement</w:t>
            </w:r>
          </w:p>
        </w:tc>
      </w:tr>
      <w:tr w:rsidR="3C3FB0B9" w14:paraId="141F996F" w14:textId="77777777" w:rsidTr="1079A18F">
        <w:trPr>
          <w:trHeight w:val="300"/>
        </w:trPr>
        <w:tc>
          <w:tcPr>
            <w:tcW w:w="1408" w:type="dxa"/>
            <w:gridSpan w:val="2"/>
          </w:tcPr>
          <w:p w14:paraId="39ECEB81" w14:textId="25AE884F" w:rsidR="3C3FB0B9" w:rsidRDefault="6E6AA1C7">
            <w:r>
              <w:t>REQ_5.1</w:t>
            </w:r>
          </w:p>
        </w:tc>
        <w:tc>
          <w:tcPr>
            <w:tcW w:w="7942" w:type="dxa"/>
          </w:tcPr>
          <w:p w14:paraId="11BFB48A" w14:textId="77777777" w:rsidR="00F64C0D" w:rsidRDefault="508C56F3" w:rsidP="7CD71A1A">
            <w:r>
              <w:t>Database</w:t>
            </w:r>
          </w:p>
          <w:p w14:paraId="2EF2F942" w14:textId="77777777" w:rsidR="00F64C0D" w:rsidRDefault="00F64C0D" w:rsidP="7CD71A1A"/>
          <w:p w14:paraId="58A100B4" w14:textId="77777777" w:rsidR="00F64C0D" w:rsidRDefault="508C56F3" w:rsidP="7CD71A1A">
            <w:r>
              <w:t>A database of any format shall hold the drinks information, including, but not limited to:</w:t>
            </w:r>
          </w:p>
          <w:p w14:paraId="640E657E" w14:textId="6823A408" w:rsidR="00F64C0D" w:rsidRDefault="508C56F3" w:rsidP="00F64C0D">
            <w:pPr>
              <w:pStyle w:val="ListParagraph"/>
              <w:numPr>
                <w:ilvl w:val="0"/>
                <w:numId w:val="11"/>
              </w:numPr>
            </w:pPr>
            <w:r>
              <w:t>Stock(s)</w:t>
            </w:r>
          </w:p>
          <w:p w14:paraId="21941A5B" w14:textId="77777777" w:rsidR="00F64C0D" w:rsidRDefault="508C56F3" w:rsidP="00F64C0D">
            <w:pPr>
              <w:pStyle w:val="ListParagraph"/>
              <w:numPr>
                <w:ilvl w:val="0"/>
                <w:numId w:val="11"/>
              </w:numPr>
            </w:pPr>
            <w:r>
              <w:t>Name</w:t>
            </w:r>
          </w:p>
          <w:p w14:paraId="685E6D2E" w14:textId="77777777" w:rsidR="00F64C0D" w:rsidRDefault="508C56F3" w:rsidP="00F64C0D">
            <w:pPr>
              <w:pStyle w:val="ListParagraph"/>
              <w:numPr>
                <w:ilvl w:val="0"/>
                <w:numId w:val="11"/>
              </w:numPr>
            </w:pPr>
            <w:r>
              <w:t>Price</w:t>
            </w:r>
          </w:p>
          <w:p w14:paraId="6878D0BA" w14:textId="77777777" w:rsidR="00F64C0D" w:rsidRDefault="508C56F3" w:rsidP="00F64C0D">
            <w:pPr>
              <w:pStyle w:val="ListParagraph"/>
              <w:numPr>
                <w:ilvl w:val="0"/>
                <w:numId w:val="11"/>
              </w:numPr>
            </w:pPr>
            <w:proofErr w:type="spellStart"/>
            <w:r>
              <w:t>Refcode</w:t>
            </w:r>
            <w:proofErr w:type="spellEnd"/>
          </w:p>
          <w:p w14:paraId="7B7DAA94" w14:textId="77777777" w:rsidR="00F64C0D" w:rsidRDefault="508C56F3" w:rsidP="00F64C0D">
            <w:pPr>
              <w:pStyle w:val="ListParagraph"/>
              <w:numPr>
                <w:ilvl w:val="0"/>
                <w:numId w:val="11"/>
              </w:numPr>
            </w:pPr>
            <w:r>
              <w:t>Slots</w:t>
            </w:r>
          </w:p>
          <w:p w14:paraId="13555C7B" w14:textId="0210B005" w:rsidR="00F64C0D" w:rsidRDefault="508C56F3" w:rsidP="00F64C0D">
            <w:pPr>
              <w:pStyle w:val="ListParagraph"/>
              <w:numPr>
                <w:ilvl w:val="0"/>
                <w:numId w:val="11"/>
              </w:numPr>
            </w:pPr>
            <w:r>
              <w:t xml:space="preserve"> Redemption codes</w:t>
            </w:r>
          </w:p>
          <w:p w14:paraId="7E352F8D" w14:textId="77777777" w:rsidR="00F64C0D" w:rsidRDefault="00F64C0D" w:rsidP="00F64C0D"/>
          <w:p w14:paraId="759ADE01" w14:textId="64075082" w:rsidR="00F64C0D" w:rsidRDefault="508C56F3" w:rsidP="00F64C0D">
            <w:r>
              <w:t>An example implementation:</w:t>
            </w:r>
          </w:p>
          <w:p w14:paraId="35F463BA" w14:textId="77777777" w:rsidR="00F64C0D" w:rsidRPr="00F64C0D" w:rsidRDefault="508C56F3" w:rsidP="00F64C0D">
            <w:pPr>
              <w:shd w:val="clear" w:color="auto" w:fill="1E1F22"/>
              <w:rPr>
                <w:rFonts w:ascii="Courier New" w:eastAsia="Times New Roman" w:hAnsi="Courier New" w:cs="Courier New"/>
                <w:color w:val="BCBEC4"/>
                <w:sz w:val="20"/>
                <w:szCs w:val="20"/>
                <w:lang w:val="en-SG" w:eastAsia="zh-CN"/>
              </w:rPr>
            </w:pP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'Coca-cola'</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'1.5'</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'1,2,3,4,5,6'</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'3,2,6,4,7,6'</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'2'</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'Sprite'</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'1.7'</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'7,8,9,10,11'</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'2,5,3,5,6'</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'A&amp;W'</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'1.8'</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'12,13,14,15,16,17'</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'3,2,5,4,2,3,'</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'4'</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'Fanta_Grape'</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'1.2'</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'18,19,20,21,22,23'</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'2,5,4,3,2,5'</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'5'</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'Ice_Lemon_Tea'</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'1.8'</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'24,25,26,27,28,29,30'</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'3,2,6,4,3,5,7'</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'6'</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'Coke_Zero'</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'1.7'</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'31,32,33,34,35,36,37,38'</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'3,5,2,6,3,4,5,2'</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'7'</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'7-up'</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'1.4'</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'39,40,41,42,43,44,45'</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'6,6,7,4,3,2,6'</w:t>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r w:rsidR="00F64C0D">
              <w:br/>
            </w:r>
            <w:r w:rsidRPr="093C14D1">
              <w:rPr>
                <w:rFonts w:ascii="Courier New" w:eastAsia="Times New Roman" w:hAnsi="Courier New" w:cs="Courier New"/>
                <w:color w:val="BCBEC4"/>
                <w:sz w:val="20"/>
                <w:szCs w:val="20"/>
                <w:lang w:val="en-SG" w:eastAsia="zh-CN"/>
              </w:rPr>
              <w:t>(</w:t>
            </w:r>
            <w:r w:rsidRPr="093C14D1">
              <w:rPr>
                <w:rFonts w:ascii="Courier New" w:eastAsia="Times New Roman" w:hAnsi="Courier New" w:cs="Courier New"/>
                <w:color w:val="6AAB73"/>
                <w:sz w:val="20"/>
                <w:szCs w:val="20"/>
                <w:lang w:val="en-SG" w:eastAsia="zh-CN"/>
              </w:rPr>
              <w:t>"8"</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"Water"</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"0.9"</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"46,47"</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"1,1"</w:t>
            </w:r>
            <w:r w:rsidRPr="093C14D1">
              <w:rPr>
                <w:rFonts w:ascii="Courier New" w:eastAsia="Times New Roman" w:hAnsi="Courier New" w:cs="Courier New"/>
                <w:color w:val="BCBEC4"/>
                <w:sz w:val="20"/>
                <w:szCs w:val="20"/>
                <w:lang w:val="en-SG" w:eastAsia="zh-CN"/>
              </w:rPr>
              <w:t xml:space="preserve">, </w:t>
            </w:r>
            <w:r w:rsidRPr="093C14D1">
              <w:rPr>
                <w:rFonts w:ascii="Courier New" w:eastAsia="Times New Roman" w:hAnsi="Courier New" w:cs="Courier New"/>
                <w:color w:val="6AAB73"/>
                <w:sz w:val="20"/>
                <w:szCs w:val="20"/>
                <w:lang w:val="en-SG" w:eastAsia="zh-CN"/>
              </w:rPr>
              <w:t>"[]"</w:t>
            </w:r>
            <w:r w:rsidRPr="093C14D1">
              <w:rPr>
                <w:rFonts w:ascii="Courier New" w:eastAsia="Times New Roman" w:hAnsi="Courier New" w:cs="Courier New"/>
                <w:color w:val="BCBEC4"/>
                <w:sz w:val="20"/>
                <w:szCs w:val="20"/>
                <w:lang w:val="en-SG" w:eastAsia="zh-CN"/>
              </w:rPr>
              <w:t>)</w:t>
            </w:r>
          </w:p>
          <w:p w14:paraId="27E24337" w14:textId="77777777" w:rsidR="00F64C0D" w:rsidRDefault="00F64C0D" w:rsidP="00F64C0D">
            <w:pPr>
              <w:rPr>
                <w:lang w:val="en-SG"/>
              </w:rPr>
            </w:pPr>
          </w:p>
          <w:p w14:paraId="6EFD5C1E" w14:textId="391F2A0B" w:rsidR="71435644" w:rsidDel="00F64C0D" w:rsidRDefault="508C56F3" w:rsidP="7CD71A1A">
            <w:pPr>
              <w:rPr>
                <w:del w:id="14" w:author="LUCIUS CHEE ZIHAN" w:date="2023-08-12T19:42:00Z"/>
              </w:rPr>
            </w:pPr>
            <w:proofErr w:type="gramStart"/>
            <w:r w:rsidRPr="093C14D1">
              <w:rPr>
                <w:lang w:val="en-SG"/>
              </w:rPr>
              <w:t>The  database</w:t>
            </w:r>
            <w:proofErr w:type="gramEnd"/>
            <w:r w:rsidRPr="093C14D1">
              <w:rPr>
                <w:lang w:val="en-SG"/>
              </w:rPr>
              <w:t xml:space="preserve"> shall include methods to update and get items from it.</w:t>
            </w:r>
            <w:r w:rsidR="71435644">
              <w:br/>
            </w:r>
            <w:r w:rsidR="71435644">
              <w:br/>
            </w:r>
          </w:p>
          <w:p w14:paraId="039354EC" w14:textId="02EEC8C0" w:rsidR="71435644" w:rsidRDefault="71435644" w:rsidP="093C14D1">
            <w:pPr>
              <w:rPr>
                <w:rFonts w:eastAsiaTheme="minorEastAsia"/>
                <w:color w:val="000000" w:themeColor="text1"/>
              </w:rPr>
            </w:pPr>
            <w:del w:id="15" w:author="LUCIUS CHEE ZIHAN" w:date="2023-08-12T19:42:00Z">
              <w:r w:rsidDel="3D726021">
                <w:delText>s.</w:delText>
              </w:r>
            </w:del>
            <w:r>
              <w:br/>
            </w:r>
          </w:p>
        </w:tc>
      </w:tr>
      <w:tr w:rsidR="00F64C0D" w14:paraId="39C1F74A" w14:textId="77777777" w:rsidTr="1079A18F">
        <w:trPr>
          <w:trHeight w:val="300"/>
        </w:trPr>
        <w:tc>
          <w:tcPr>
            <w:tcW w:w="1408" w:type="dxa"/>
          </w:tcPr>
          <w:p w14:paraId="424DC01E" w14:textId="5D0FF73E" w:rsidR="00F64C0D" w:rsidRDefault="508C56F3">
            <w:r>
              <w:t>REQ_5.2A</w:t>
            </w:r>
          </w:p>
        </w:tc>
        <w:tc>
          <w:tcPr>
            <w:tcW w:w="7942" w:type="dxa"/>
            <w:gridSpan w:val="2"/>
          </w:tcPr>
          <w:p w14:paraId="3BD01BA9" w14:textId="4586DE9A" w:rsidR="00F64C0D" w:rsidRDefault="508C56F3">
            <w:r>
              <w:t>There shall be a dispensing function which can be called from anywhere in the program, including Payment and Online components.</w:t>
            </w:r>
          </w:p>
        </w:tc>
      </w:tr>
      <w:tr w:rsidR="3C3FB0B9" w14:paraId="66835C1E" w14:textId="77777777" w:rsidTr="1079A18F">
        <w:trPr>
          <w:trHeight w:val="300"/>
        </w:trPr>
        <w:tc>
          <w:tcPr>
            <w:tcW w:w="1408" w:type="dxa"/>
            <w:gridSpan w:val="2"/>
          </w:tcPr>
          <w:p w14:paraId="12DFCF09" w14:textId="53CAC258" w:rsidR="3C3FB0B9" w:rsidRDefault="39EE9059">
            <w:r>
              <w:t>REQ_5.2</w:t>
            </w:r>
            <w:r w:rsidR="508C56F3">
              <w:t>B</w:t>
            </w:r>
          </w:p>
          <w:p w14:paraId="2EBD7E2E" w14:textId="067F80DE" w:rsidR="3C3FB0B9" w:rsidRDefault="3C3FB0B9"/>
        </w:tc>
        <w:tc>
          <w:tcPr>
            <w:tcW w:w="7942" w:type="dxa"/>
          </w:tcPr>
          <w:p w14:paraId="3A9E5938" w14:textId="592EF6DE" w:rsidR="3C3FB0B9" w:rsidRDefault="508C56F3" w:rsidP="093C14D1">
            <w:pPr>
              <w:rPr>
                <w:rFonts w:eastAsiaTheme="minorEastAsia"/>
              </w:rPr>
            </w:pPr>
            <w:r>
              <w:t>When the dispensing functions are called,</w:t>
            </w:r>
            <w:r w:rsidR="1E8E4244">
              <w:br/>
            </w:r>
            <w:r w:rsidR="3651C11A" w:rsidRPr="093C14D1">
              <w:rPr>
                <w:rFonts w:eastAsiaTheme="minorEastAsia"/>
                <w:color w:val="000000" w:themeColor="text1"/>
              </w:rPr>
              <w:t>The display then shows the message "</w:t>
            </w:r>
            <w:r w:rsidRPr="093C14D1">
              <w:rPr>
                <w:rFonts w:eastAsiaTheme="minorEastAsia"/>
                <w:color w:val="000000" w:themeColor="text1"/>
              </w:rPr>
              <w:t>Dispensing</w:t>
            </w:r>
            <w:r w:rsidR="2737A235" w:rsidRPr="093C14D1">
              <w:rPr>
                <w:rFonts w:eastAsiaTheme="minorEastAsia"/>
                <w:color w:val="000000" w:themeColor="text1"/>
              </w:rPr>
              <w:t xml:space="preserve">. </w:t>
            </w:r>
            <w:r w:rsidRPr="093C14D1">
              <w:rPr>
                <w:rFonts w:eastAsiaTheme="minorEastAsia"/>
                <w:color w:val="000000" w:themeColor="text1"/>
              </w:rPr>
              <w:t>Drink Name [</w:t>
            </w:r>
            <w:proofErr w:type="spellStart"/>
            <w:r w:rsidRPr="093C14D1">
              <w:rPr>
                <w:rFonts w:eastAsiaTheme="minorEastAsia"/>
                <w:color w:val="000000" w:themeColor="text1"/>
              </w:rPr>
              <w:t>refcode</w:t>
            </w:r>
            <w:proofErr w:type="spellEnd"/>
            <w:r w:rsidRPr="093C14D1">
              <w:rPr>
                <w:rFonts w:eastAsiaTheme="minorEastAsia"/>
                <w:color w:val="000000" w:themeColor="text1"/>
              </w:rPr>
              <w:t>]”</w:t>
            </w:r>
            <w:r w:rsidR="1E8E4244">
              <w:br/>
            </w:r>
          </w:p>
        </w:tc>
      </w:tr>
      <w:tr w:rsidR="3C3FB0B9" w14:paraId="45B58DEA" w14:textId="77777777" w:rsidTr="1079A18F">
        <w:trPr>
          <w:trHeight w:val="300"/>
        </w:trPr>
        <w:tc>
          <w:tcPr>
            <w:tcW w:w="1408" w:type="dxa"/>
            <w:gridSpan w:val="2"/>
          </w:tcPr>
          <w:p w14:paraId="6151847D" w14:textId="0D49ABA4" w:rsidR="3C3FB0B9" w:rsidRDefault="77608275">
            <w:r>
              <w:t>REQ_5.3</w:t>
            </w:r>
          </w:p>
        </w:tc>
        <w:tc>
          <w:tcPr>
            <w:tcW w:w="7942" w:type="dxa"/>
          </w:tcPr>
          <w:p w14:paraId="06A9F599" w14:textId="47216B45" w:rsidR="3C3FB0B9" w:rsidRDefault="3C3FB0B9" w:rsidP="093C14D1">
            <w:pPr>
              <w:rPr>
                <w:rFonts w:eastAsiaTheme="minorEastAsia"/>
              </w:rPr>
            </w:pPr>
            <w:r>
              <w:br/>
            </w:r>
            <w:r w:rsidR="3651C11A" w:rsidRPr="093C14D1">
              <w:rPr>
                <w:rFonts w:eastAsiaTheme="minorEastAsia"/>
                <w:color w:val="000000" w:themeColor="text1"/>
              </w:rPr>
              <w:t xml:space="preserve">The </w:t>
            </w:r>
            <w:r w:rsidR="508C56F3" w:rsidRPr="093C14D1">
              <w:rPr>
                <w:rFonts w:eastAsiaTheme="minorEastAsia"/>
                <w:color w:val="000000" w:themeColor="text1"/>
              </w:rPr>
              <w:t>gyro</w:t>
            </w:r>
            <w:r w:rsidR="1B7A36CB" w:rsidRPr="093C14D1">
              <w:rPr>
                <w:rFonts w:eastAsiaTheme="minorEastAsia"/>
                <w:color w:val="000000" w:themeColor="text1"/>
              </w:rPr>
              <w:t xml:space="preserve"> </w:t>
            </w:r>
            <w:r w:rsidR="3651C11A" w:rsidRPr="093C14D1">
              <w:rPr>
                <w:rFonts w:eastAsiaTheme="minorEastAsia"/>
                <w:color w:val="000000" w:themeColor="text1"/>
              </w:rPr>
              <w:t>will then turn to simulate the dispensing of the selected drink</w:t>
            </w:r>
            <w:r w:rsidR="07EE70C9" w:rsidRPr="093C14D1">
              <w:rPr>
                <w:rFonts w:eastAsiaTheme="minorEastAsia"/>
                <w:color w:val="000000" w:themeColor="text1"/>
              </w:rPr>
              <w:t xml:space="preserve"> and return to its original </w:t>
            </w:r>
            <w:r w:rsidR="46E5DCC2" w:rsidRPr="093C14D1">
              <w:rPr>
                <w:rFonts w:eastAsiaTheme="minorEastAsia"/>
                <w:color w:val="000000" w:themeColor="text1"/>
              </w:rPr>
              <w:t>position</w:t>
            </w:r>
            <w:r w:rsidR="07EE70C9" w:rsidRPr="093C14D1">
              <w:rPr>
                <w:rFonts w:eastAsiaTheme="minorEastAsia"/>
                <w:color w:val="000000" w:themeColor="text1"/>
              </w:rPr>
              <w:t xml:space="preserve"> after a few seconds.</w:t>
            </w:r>
            <w:r w:rsidR="67EB616D" w:rsidRPr="093C14D1">
              <w:rPr>
                <w:rFonts w:eastAsiaTheme="minorEastAsia"/>
                <w:color w:val="000000" w:themeColor="text1"/>
              </w:rPr>
              <w:t xml:space="preserve"> Gyro refers to the servo motor powering the door.</w:t>
            </w:r>
            <w:r>
              <w:br/>
            </w:r>
          </w:p>
        </w:tc>
      </w:tr>
      <w:tr w:rsidR="09C7709D" w14:paraId="54B0E243" w14:textId="77777777" w:rsidTr="1079A18F">
        <w:trPr>
          <w:trHeight w:val="300"/>
        </w:trPr>
        <w:tc>
          <w:tcPr>
            <w:tcW w:w="1408" w:type="dxa"/>
            <w:gridSpan w:val="2"/>
          </w:tcPr>
          <w:p w14:paraId="431A7BA0" w14:textId="696BDB78" w:rsidR="09C7709D" w:rsidRDefault="0F93CB6F" w:rsidP="09C7709D">
            <w:r>
              <w:t>REQ_5.4</w:t>
            </w:r>
          </w:p>
        </w:tc>
        <w:tc>
          <w:tcPr>
            <w:tcW w:w="7942" w:type="dxa"/>
          </w:tcPr>
          <w:p w14:paraId="72B09A69" w14:textId="04BAEE53" w:rsidR="09C7709D" w:rsidRDefault="1602DD6A" w:rsidP="09C7709D">
            <w:pPr>
              <w:rPr>
                <w:rFonts w:eastAsiaTheme="minorEastAsia"/>
                <w:color w:val="000000" w:themeColor="text1"/>
              </w:rPr>
            </w:pPr>
            <w:r>
              <w:br/>
            </w:r>
            <w:r w:rsidR="3C696377" w:rsidRPr="09787714">
              <w:rPr>
                <w:rFonts w:eastAsiaTheme="minorEastAsia"/>
                <w:color w:val="000000" w:themeColor="text1"/>
              </w:rPr>
              <w:t>Onc</w:t>
            </w:r>
            <w:r w:rsidR="620E9A1F" w:rsidRPr="09787714">
              <w:rPr>
                <w:rFonts w:eastAsiaTheme="minorEastAsia"/>
                <w:color w:val="000000" w:themeColor="text1"/>
              </w:rPr>
              <w:t>e the dispensing is complete, the display will show the message “Dispensing completed, enjoy your drink!”.</w:t>
            </w:r>
            <w:r>
              <w:br/>
            </w:r>
          </w:p>
        </w:tc>
      </w:tr>
    </w:tbl>
    <w:p w14:paraId="64F35A28" w14:textId="6A874418" w:rsidR="00D31302" w:rsidRDefault="005E5A6D" w:rsidP="3C3FB0B9">
      <w:r>
        <w:rPr>
          <w:noProof/>
        </w:rPr>
        <w:lastRenderedPageBreak/>
        <w:drawing>
          <wp:inline distT="0" distB="0" distL="0" distR="0" wp14:anchorId="624C2A3A" wp14:editId="1EFCE749">
            <wp:extent cx="5909734" cy="3324225"/>
            <wp:effectExtent l="0" t="0" r="0" b="0"/>
            <wp:docPr id="574555476" name="Picture 57455547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5476" name="Picture 574555476" descr="A diagram of a flowchar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09734" cy="3324225"/>
                    </a:xfrm>
                    <a:prstGeom prst="rect">
                      <a:avLst/>
                    </a:prstGeom>
                  </pic:spPr>
                </pic:pic>
              </a:graphicData>
            </a:graphic>
          </wp:inline>
        </w:drawing>
      </w:r>
    </w:p>
    <w:p w14:paraId="20232103" w14:textId="1404B284" w:rsidR="2E96822C" w:rsidRDefault="2E96822C" w:rsidP="2E96822C"/>
    <w:p w14:paraId="297E75BD" w14:textId="67E580B3" w:rsidR="713D4A16" w:rsidRDefault="713D4A16" w:rsidP="001651C7"/>
    <w:p w14:paraId="5B7AE8FA" w14:textId="008D2CDD" w:rsidR="00D31302" w:rsidRDefault="5C75ACCF" w:rsidP="001651C7">
      <w:pPr>
        <w:pStyle w:val="Heading3"/>
      </w:pPr>
      <w:bookmarkStart w:id="16" w:name="_Toc137991549"/>
      <w:r>
        <w:t>2.3.</w:t>
      </w:r>
      <w:r w:rsidR="1D8E810A" w:rsidRPr="6D4554B8">
        <w:t>6</w:t>
      </w:r>
      <w:r w:rsidR="173E004C" w:rsidRPr="4C92149E">
        <w:t xml:space="preserve"> Burglar </w:t>
      </w:r>
      <w:r w:rsidR="79D71C85" w:rsidRPr="653518CF">
        <w:t xml:space="preserve">Detection </w:t>
      </w:r>
      <w:r w:rsidR="79D71C85" w:rsidRPr="4CCA26D4">
        <w:t>System</w:t>
      </w:r>
      <w:bookmarkEnd w:id="16"/>
      <w:r w:rsidR="00D31302">
        <w:br/>
      </w:r>
    </w:p>
    <w:tbl>
      <w:tblPr>
        <w:tblStyle w:val="TableGrid"/>
        <w:tblW w:w="0" w:type="auto"/>
        <w:tblLook w:val="04A0" w:firstRow="1" w:lastRow="0" w:firstColumn="1" w:lastColumn="0" w:noHBand="0" w:noVBand="1"/>
      </w:tblPr>
      <w:tblGrid>
        <w:gridCol w:w="1379"/>
        <w:gridCol w:w="7971"/>
      </w:tblGrid>
      <w:tr w:rsidR="4C92149E" w14:paraId="16D57DE5" w14:textId="77777777" w:rsidTr="093C14D1">
        <w:trPr>
          <w:trHeight w:val="300"/>
        </w:trPr>
        <w:tc>
          <w:tcPr>
            <w:tcW w:w="1379" w:type="dxa"/>
          </w:tcPr>
          <w:p w14:paraId="5C8FDFEE" w14:textId="77777777" w:rsidR="4C92149E" w:rsidRDefault="4C92149E" w:rsidP="4C92149E">
            <w:pPr>
              <w:rPr>
                <w:b/>
                <w:bCs/>
              </w:rPr>
            </w:pPr>
            <w:r w:rsidRPr="4C92149E">
              <w:rPr>
                <w:b/>
                <w:bCs/>
              </w:rPr>
              <w:t>REQ_ID</w:t>
            </w:r>
          </w:p>
        </w:tc>
        <w:tc>
          <w:tcPr>
            <w:tcW w:w="7971" w:type="dxa"/>
          </w:tcPr>
          <w:p w14:paraId="19DF6809" w14:textId="77777777" w:rsidR="4C92149E" w:rsidRDefault="4C92149E" w:rsidP="4C92149E">
            <w:pPr>
              <w:rPr>
                <w:b/>
                <w:bCs/>
              </w:rPr>
            </w:pPr>
            <w:r w:rsidRPr="4C92149E">
              <w:rPr>
                <w:b/>
                <w:bCs/>
              </w:rPr>
              <w:t>Requirement</w:t>
            </w:r>
          </w:p>
        </w:tc>
      </w:tr>
      <w:tr w:rsidR="4C92149E" w14:paraId="556F701F" w14:textId="77777777" w:rsidTr="093C14D1">
        <w:trPr>
          <w:trHeight w:val="300"/>
        </w:trPr>
        <w:tc>
          <w:tcPr>
            <w:tcW w:w="1379" w:type="dxa"/>
          </w:tcPr>
          <w:p w14:paraId="6EB73ECB" w14:textId="199E2434" w:rsidR="4C92149E" w:rsidRDefault="50B3D627">
            <w:r>
              <w:t>REQ_6.1</w:t>
            </w:r>
          </w:p>
        </w:tc>
        <w:tc>
          <w:tcPr>
            <w:tcW w:w="7971" w:type="dxa"/>
          </w:tcPr>
          <w:p w14:paraId="40C143F7" w14:textId="69A5B45E" w:rsidR="4C92149E" w:rsidRDefault="4C92149E" w:rsidP="4C92149E">
            <w:pPr>
              <w:rPr>
                <w:rFonts w:eastAsiaTheme="minorEastAsia"/>
                <w:color w:val="000000" w:themeColor="text1"/>
              </w:rPr>
            </w:pPr>
            <w:r>
              <w:br/>
            </w:r>
            <w:r w:rsidR="04AB5F2F" w:rsidRPr="46E819F4">
              <w:rPr>
                <w:rFonts w:eastAsiaTheme="minorEastAsia"/>
                <w:color w:val="000000" w:themeColor="text1"/>
              </w:rPr>
              <w:t xml:space="preserve">The smart vending machine shall be equipped with </w:t>
            </w:r>
            <w:r w:rsidR="11560479" w:rsidRPr="26A7BFD2">
              <w:rPr>
                <w:rFonts w:eastAsiaTheme="minorEastAsia"/>
                <w:color w:val="000000" w:themeColor="text1"/>
              </w:rPr>
              <w:t>a</w:t>
            </w:r>
            <w:r w:rsidR="69421BBD" w:rsidRPr="26A7BFD2">
              <w:rPr>
                <w:rFonts w:eastAsiaTheme="minorEastAsia"/>
                <w:color w:val="000000" w:themeColor="text1"/>
              </w:rPr>
              <w:t xml:space="preserve"> </w:t>
            </w:r>
            <w:r w:rsidR="73FA8075" w:rsidRPr="26A7BFD2">
              <w:rPr>
                <w:rFonts w:eastAsiaTheme="minorEastAsia"/>
                <w:color w:val="000000" w:themeColor="text1"/>
              </w:rPr>
              <w:t xml:space="preserve">potentiometer </w:t>
            </w:r>
            <w:r w:rsidR="20D9E497" w:rsidRPr="75FEA68C">
              <w:rPr>
                <w:rFonts w:eastAsiaTheme="minorEastAsia"/>
                <w:color w:val="000000" w:themeColor="text1"/>
              </w:rPr>
              <w:t xml:space="preserve">on the hinge of </w:t>
            </w:r>
            <w:r w:rsidR="20D9E497" w:rsidRPr="6349ACD5">
              <w:rPr>
                <w:rFonts w:eastAsiaTheme="minorEastAsia"/>
                <w:color w:val="000000" w:themeColor="text1"/>
              </w:rPr>
              <w:t xml:space="preserve">the </w:t>
            </w:r>
            <w:r w:rsidR="20D9E497" w:rsidRPr="442920A6">
              <w:rPr>
                <w:rFonts w:eastAsiaTheme="minorEastAsia"/>
                <w:color w:val="000000" w:themeColor="text1"/>
              </w:rPr>
              <w:t xml:space="preserve">door </w:t>
            </w:r>
            <w:r w:rsidR="69421BBD" w:rsidRPr="442920A6">
              <w:rPr>
                <w:rFonts w:eastAsiaTheme="minorEastAsia"/>
                <w:color w:val="000000" w:themeColor="text1"/>
              </w:rPr>
              <w:t>to</w:t>
            </w:r>
            <w:r w:rsidR="04AB5F2F" w:rsidRPr="46E819F4">
              <w:rPr>
                <w:rFonts w:eastAsiaTheme="minorEastAsia"/>
                <w:color w:val="000000" w:themeColor="text1"/>
              </w:rPr>
              <w:t xml:space="preserve"> detect any forceful opening of the </w:t>
            </w:r>
            <w:r w:rsidR="77AC47E7" w:rsidRPr="26A7BFD2">
              <w:rPr>
                <w:rFonts w:eastAsiaTheme="minorEastAsia"/>
                <w:color w:val="000000" w:themeColor="text1"/>
              </w:rPr>
              <w:t xml:space="preserve">vending </w:t>
            </w:r>
            <w:r w:rsidR="04AB5F2F" w:rsidRPr="46E819F4">
              <w:rPr>
                <w:rFonts w:eastAsiaTheme="minorEastAsia"/>
                <w:color w:val="000000" w:themeColor="text1"/>
              </w:rPr>
              <w:t xml:space="preserve">machine </w:t>
            </w:r>
            <w:r w:rsidR="5CA6E8D1" w:rsidRPr="26A7BFD2">
              <w:rPr>
                <w:rFonts w:eastAsiaTheme="minorEastAsia"/>
                <w:color w:val="000000" w:themeColor="text1"/>
              </w:rPr>
              <w:t>door,</w:t>
            </w:r>
            <w:r w:rsidR="69421BBD" w:rsidRPr="26A7BFD2">
              <w:rPr>
                <w:rFonts w:eastAsiaTheme="minorEastAsia"/>
                <w:color w:val="000000" w:themeColor="text1"/>
              </w:rPr>
              <w:t xml:space="preserve"> </w:t>
            </w:r>
            <w:r w:rsidR="04AB5F2F" w:rsidRPr="46E819F4">
              <w:rPr>
                <w:rFonts w:eastAsiaTheme="minorEastAsia"/>
                <w:color w:val="000000" w:themeColor="text1"/>
              </w:rPr>
              <w:t>ensuring enhanced security measures.</w:t>
            </w:r>
            <w:r>
              <w:br/>
            </w:r>
          </w:p>
        </w:tc>
      </w:tr>
      <w:tr w:rsidR="4C92149E" w14:paraId="2DE1D8CC" w14:textId="77777777" w:rsidTr="093C14D1">
        <w:trPr>
          <w:trHeight w:val="300"/>
        </w:trPr>
        <w:tc>
          <w:tcPr>
            <w:tcW w:w="1379" w:type="dxa"/>
          </w:tcPr>
          <w:p w14:paraId="6269179B" w14:textId="429304E4" w:rsidR="4C92149E" w:rsidRDefault="4180132B">
            <w:r>
              <w:t>REQ_6.2</w:t>
            </w:r>
          </w:p>
          <w:p w14:paraId="578DC9B6" w14:textId="4AC94D88" w:rsidR="4C92149E" w:rsidRDefault="4C92149E"/>
        </w:tc>
        <w:tc>
          <w:tcPr>
            <w:tcW w:w="7971" w:type="dxa"/>
          </w:tcPr>
          <w:p w14:paraId="2C8CFB42" w14:textId="5E7B585A" w:rsidR="4C92149E" w:rsidRDefault="4C92149E" w:rsidP="4C92149E">
            <w:pPr>
              <w:rPr>
                <w:rFonts w:eastAsiaTheme="minorEastAsia"/>
              </w:rPr>
            </w:pPr>
            <w:r>
              <w:br/>
            </w:r>
            <w:r w:rsidR="41B77940" w:rsidRPr="46E819F4">
              <w:rPr>
                <w:rFonts w:eastAsiaTheme="minorEastAsia"/>
                <w:color w:val="000000" w:themeColor="text1"/>
              </w:rPr>
              <w:t xml:space="preserve">The vending machine will constantly monitor the </w:t>
            </w:r>
            <w:r w:rsidR="58E4A61A" w:rsidRPr="26A7BFD2">
              <w:rPr>
                <w:rFonts w:eastAsiaTheme="minorEastAsia"/>
                <w:color w:val="000000" w:themeColor="text1"/>
              </w:rPr>
              <w:t>potentiometer</w:t>
            </w:r>
            <w:r w:rsidR="41B77940" w:rsidRPr="46E819F4">
              <w:rPr>
                <w:rFonts w:eastAsiaTheme="minorEastAsia"/>
                <w:color w:val="000000" w:themeColor="text1"/>
              </w:rPr>
              <w:t xml:space="preserve"> sensor readings in real time to detect changes in the machine's position and detect any forceful movements.</w:t>
            </w:r>
            <w:r>
              <w:br/>
            </w:r>
          </w:p>
        </w:tc>
      </w:tr>
      <w:tr w:rsidR="4C92149E" w14:paraId="0DE66226" w14:textId="77777777" w:rsidTr="093C14D1">
        <w:trPr>
          <w:trHeight w:val="300"/>
        </w:trPr>
        <w:tc>
          <w:tcPr>
            <w:tcW w:w="1379" w:type="dxa"/>
          </w:tcPr>
          <w:p w14:paraId="04DF64C5" w14:textId="2E34CA8F" w:rsidR="4C92149E" w:rsidRDefault="0FA41D0E">
            <w:r>
              <w:t>REQ_6.3</w:t>
            </w:r>
          </w:p>
        </w:tc>
        <w:tc>
          <w:tcPr>
            <w:tcW w:w="7971" w:type="dxa"/>
          </w:tcPr>
          <w:p w14:paraId="655DE200" w14:textId="6361735A" w:rsidR="4C92149E" w:rsidRDefault="09C7709D" w:rsidP="4C92149E">
            <w:pPr>
              <w:rPr>
                <w:rFonts w:eastAsiaTheme="minorEastAsia"/>
              </w:rPr>
            </w:pPr>
            <w:r>
              <w:br/>
            </w:r>
            <w:r w:rsidR="40FB3007" w:rsidRPr="46E819F4">
              <w:rPr>
                <w:rFonts w:eastAsiaTheme="minorEastAsia"/>
                <w:color w:val="000000" w:themeColor="text1"/>
              </w:rPr>
              <w:t xml:space="preserve">To determine a break-in event, the </w:t>
            </w:r>
            <w:r w:rsidR="6FFEB336" w:rsidRPr="26A7BFD2">
              <w:rPr>
                <w:rFonts w:eastAsiaTheme="minorEastAsia"/>
                <w:color w:val="000000" w:themeColor="text1"/>
              </w:rPr>
              <w:t>potentiometer</w:t>
            </w:r>
            <w:r w:rsidR="40FB3007" w:rsidRPr="46E819F4">
              <w:rPr>
                <w:rFonts w:eastAsiaTheme="minorEastAsia"/>
                <w:color w:val="000000" w:themeColor="text1"/>
              </w:rPr>
              <w:t xml:space="preserve"> readings will be compared against a predetermined threshold value specifically set to identify forceful break-in attempts.</w:t>
            </w:r>
            <w:r>
              <w:br/>
            </w:r>
            <w:r>
              <w:br/>
            </w:r>
            <w:r w:rsidR="40FB3007" w:rsidRPr="46E819F4">
              <w:rPr>
                <w:rFonts w:eastAsiaTheme="minorEastAsia"/>
                <w:color w:val="000000" w:themeColor="text1"/>
              </w:rPr>
              <w:t xml:space="preserve">This threshold value will be carefully calibrated based on the </w:t>
            </w:r>
            <w:r w:rsidR="5C2D6B6B" w:rsidRPr="26A7BFD2">
              <w:rPr>
                <w:rFonts w:eastAsiaTheme="minorEastAsia"/>
                <w:color w:val="000000" w:themeColor="text1"/>
              </w:rPr>
              <w:t xml:space="preserve">potentiometer </w:t>
            </w:r>
            <w:r w:rsidR="3637073F" w:rsidRPr="26A7BFD2">
              <w:rPr>
                <w:rFonts w:eastAsiaTheme="minorEastAsia"/>
                <w:color w:val="000000" w:themeColor="text1"/>
              </w:rPr>
              <w:t>'s</w:t>
            </w:r>
            <w:r w:rsidR="40FB3007" w:rsidRPr="46E819F4">
              <w:rPr>
                <w:rFonts w:eastAsiaTheme="minorEastAsia"/>
                <w:color w:val="000000" w:themeColor="text1"/>
              </w:rPr>
              <w:t xml:space="preserve"> sensitivity and the expected force required to open the vending machine, ensuring accurate and reliable detection.</w:t>
            </w:r>
            <w:r>
              <w:br/>
            </w:r>
          </w:p>
        </w:tc>
      </w:tr>
      <w:tr w:rsidR="09C7709D" w14:paraId="2414624E" w14:textId="77777777" w:rsidTr="093C14D1">
        <w:trPr>
          <w:trHeight w:val="300"/>
        </w:trPr>
        <w:tc>
          <w:tcPr>
            <w:tcW w:w="1379" w:type="dxa"/>
          </w:tcPr>
          <w:p w14:paraId="5AC954BA" w14:textId="74219978" w:rsidR="09C7709D" w:rsidRDefault="7C4DAC42" w:rsidP="09C7709D">
            <w:r>
              <w:t>REQ_6.4</w:t>
            </w:r>
          </w:p>
        </w:tc>
        <w:tc>
          <w:tcPr>
            <w:tcW w:w="7971" w:type="dxa"/>
          </w:tcPr>
          <w:p w14:paraId="681CD9BC" w14:textId="77777777" w:rsidR="00F64C0D" w:rsidRDefault="09C7709D" w:rsidP="093C14D1">
            <w:pPr>
              <w:rPr>
                <w:rFonts w:eastAsiaTheme="minorEastAsia"/>
                <w:color w:val="000000" w:themeColor="text1"/>
              </w:rPr>
            </w:pPr>
            <w:r>
              <w:br/>
            </w:r>
            <w:r w:rsidR="43FF5DA8" w:rsidRPr="093C14D1">
              <w:rPr>
                <w:rFonts w:eastAsiaTheme="minorEastAsia"/>
                <w:color w:val="000000" w:themeColor="text1"/>
              </w:rPr>
              <w:t xml:space="preserve">Upon surpassing the threshold value, indicating a break-in, the smart vending </w:t>
            </w:r>
            <w:bookmarkStart w:id="17" w:name="_Int_gke2G1g0"/>
            <w:proofErr w:type="spellStart"/>
            <w:r w:rsidR="43FF5DA8" w:rsidRPr="093C14D1">
              <w:rPr>
                <w:rFonts w:eastAsiaTheme="minorEastAsia"/>
                <w:color w:val="000000" w:themeColor="text1"/>
              </w:rPr>
              <w:t>machine's</w:t>
            </w:r>
            <w:bookmarkEnd w:id="17"/>
            <w:proofErr w:type="spellEnd"/>
            <w:r w:rsidR="43FF5DA8" w:rsidRPr="093C14D1">
              <w:rPr>
                <w:rFonts w:eastAsiaTheme="minorEastAsia"/>
                <w:color w:val="000000" w:themeColor="text1"/>
              </w:rPr>
              <w:t xml:space="preserve"> burglar alarm will be immediately activated.</w:t>
            </w:r>
            <w:r>
              <w:br/>
            </w:r>
            <w:r>
              <w:lastRenderedPageBreak/>
              <w:br/>
            </w:r>
            <w:r w:rsidR="43FF5DA8" w:rsidRPr="093C14D1">
              <w:rPr>
                <w:rFonts w:eastAsiaTheme="minorEastAsia"/>
                <w:color w:val="000000" w:themeColor="text1"/>
              </w:rPr>
              <w:t xml:space="preserve">The burglar alarm will emit a loud and attention-grabbing buzzer sound, designed to deter potential theft or vandalism and alert nearby individuals of the </w:t>
            </w:r>
            <w:r w:rsidR="23CA3B3C" w:rsidRPr="093C14D1">
              <w:rPr>
                <w:rFonts w:eastAsiaTheme="minorEastAsia"/>
                <w:color w:val="000000" w:themeColor="text1"/>
              </w:rPr>
              <w:t>unauthorized</w:t>
            </w:r>
            <w:r w:rsidR="43FF5DA8" w:rsidRPr="093C14D1">
              <w:rPr>
                <w:rFonts w:eastAsiaTheme="minorEastAsia"/>
                <w:color w:val="000000" w:themeColor="text1"/>
              </w:rPr>
              <w:t xml:space="preserve"> access attempt. The camera </w:t>
            </w:r>
            <w:r w:rsidR="1B0BC122" w:rsidRPr="093C14D1">
              <w:rPr>
                <w:rFonts w:eastAsiaTheme="minorEastAsia"/>
                <w:color w:val="000000" w:themeColor="text1"/>
              </w:rPr>
              <w:t xml:space="preserve">on </w:t>
            </w:r>
            <w:r w:rsidR="43FF5DA8" w:rsidRPr="093C14D1">
              <w:rPr>
                <w:rFonts w:eastAsiaTheme="minorEastAsia"/>
                <w:color w:val="000000" w:themeColor="text1"/>
              </w:rPr>
              <w:t>the vending machine will also take a picture</w:t>
            </w:r>
            <w:r w:rsidR="1EEC8F6C" w:rsidRPr="093C14D1">
              <w:rPr>
                <w:rFonts w:eastAsiaTheme="minorEastAsia"/>
                <w:color w:val="000000" w:themeColor="text1"/>
              </w:rPr>
              <w:t xml:space="preserve"> </w:t>
            </w:r>
            <w:r w:rsidR="1B470A8C" w:rsidRPr="093C14D1">
              <w:rPr>
                <w:rFonts w:eastAsiaTheme="minorEastAsia"/>
                <w:color w:val="000000" w:themeColor="text1"/>
              </w:rPr>
              <w:t>of the burglar.</w:t>
            </w:r>
          </w:p>
          <w:p w14:paraId="3CB6B1B8" w14:textId="2088FD33" w:rsidR="5E68EE14" w:rsidRDefault="508C56F3" w:rsidP="093C14D1">
            <w:pPr>
              <w:rPr>
                <w:rFonts w:eastAsiaTheme="minorEastAsia"/>
              </w:rPr>
            </w:pPr>
            <w:r w:rsidRPr="093C14D1">
              <w:rPr>
                <w:rFonts w:eastAsiaTheme="minorEastAsia"/>
                <w:color w:val="000000" w:themeColor="text1"/>
              </w:rPr>
              <w:t>This alarm will remain active until the deactivation of it in REQ_6.6.</w:t>
            </w:r>
            <w:r w:rsidR="00F64C0D">
              <w:br/>
            </w:r>
          </w:p>
          <w:p w14:paraId="2EAC87C8" w14:textId="009BB395" w:rsidR="5E68EE14" w:rsidRDefault="43FF5DA8" w:rsidP="093C14D1">
            <w:pPr>
              <w:rPr>
                <w:rFonts w:eastAsiaTheme="minorEastAsia"/>
                <w:color w:val="000000" w:themeColor="text1"/>
              </w:rPr>
            </w:pPr>
            <w:r w:rsidRPr="093C14D1">
              <w:rPr>
                <w:rFonts w:eastAsiaTheme="minorEastAsia"/>
                <w:color w:val="000000" w:themeColor="text1"/>
              </w:rPr>
              <w:t>The buzzer shall be activated based on the timing diagram below:</w:t>
            </w:r>
            <w:r w:rsidR="508C56F3" w:rsidRPr="093C14D1">
              <w:rPr>
                <w:rFonts w:eastAsiaTheme="minorEastAsia"/>
                <w:color w:val="000000" w:themeColor="text1"/>
              </w:rPr>
              <w:t xml:space="preserve"> It will run continuously.</w:t>
            </w:r>
          </w:p>
          <w:p w14:paraId="713FE53E" w14:textId="7E6272C4" w:rsidR="09C7709D" w:rsidRDefault="09C7709D" w:rsidP="09C7709D">
            <w:pPr>
              <w:rPr>
                <w:rFonts w:eastAsiaTheme="minorEastAsia"/>
              </w:rPr>
            </w:pPr>
          </w:p>
          <w:p w14:paraId="304D5D7B" w14:textId="63D7B694" w:rsidR="5E68EE14" w:rsidRDefault="5E68EE14" w:rsidP="09C7709D">
            <w:pPr>
              <w:rPr>
                <w:rFonts w:eastAsiaTheme="minorEastAsia"/>
              </w:rPr>
            </w:pPr>
            <w:r>
              <w:rPr>
                <w:noProof/>
              </w:rPr>
              <w:drawing>
                <wp:inline distT="0" distB="0" distL="0" distR="0" wp14:anchorId="7368F01E" wp14:editId="0D53FD3F">
                  <wp:extent cx="4572000" cy="2219325"/>
                  <wp:effectExtent l="0" t="0" r="0" b="0"/>
                  <wp:docPr id="117299240" name="Picture 11729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025830"/>
                          <pic:cNvPicPr/>
                        </pic:nvPicPr>
                        <pic:blipFill>
                          <a:blip r:embed="rId19">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r>
              <w:br/>
            </w:r>
          </w:p>
        </w:tc>
      </w:tr>
      <w:tr w:rsidR="087EDCAA" w14:paraId="445D7787" w14:textId="77777777" w:rsidTr="093C14D1">
        <w:trPr>
          <w:trHeight w:val="300"/>
        </w:trPr>
        <w:tc>
          <w:tcPr>
            <w:tcW w:w="1379" w:type="dxa"/>
          </w:tcPr>
          <w:p w14:paraId="141D4AA0" w14:textId="50D55061" w:rsidR="087EDCAA" w:rsidRDefault="29556014" w:rsidP="087EDCAA">
            <w:r>
              <w:lastRenderedPageBreak/>
              <w:t>REQ_6.5</w:t>
            </w:r>
          </w:p>
        </w:tc>
        <w:tc>
          <w:tcPr>
            <w:tcW w:w="7971" w:type="dxa"/>
          </w:tcPr>
          <w:p w14:paraId="47509744" w14:textId="1AB1886C" w:rsidR="087EDCAA" w:rsidRDefault="087EDCAA" w:rsidP="093C14D1">
            <w:pPr>
              <w:rPr>
                <w:rFonts w:eastAsiaTheme="minorEastAsia"/>
                <w:color w:val="000000" w:themeColor="text1"/>
              </w:rPr>
            </w:pPr>
            <w:r>
              <w:br/>
            </w:r>
            <w:r w:rsidR="02E22C13" w:rsidRPr="093C14D1">
              <w:rPr>
                <w:rFonts w:eastAsiaTheme="minorEastAsia"/>
                <w:color w:val="000000" w:themeColor="text1"/>
              </w:rPr>
              <w:t xml:space="preserve">An alert will be sent out to the engineer’s smartphone </w:t>
            </w:r>
            <w:r w:rsidR="032E0F3E" w:rsidRPr="093C14D1">
              <w:rPr>
                <w:rFonts w:eastAsiaTheme="minorEastAsia"/>
                <w:color w:val="000000" w:themeColor="text1"/>
              </w:rPr>
              <w:t xml:space="preserve">through </w:t>
            </w:r>
            <w:r w:rsidR="508C56F3" w:rsidRPr="093C14D1">
              <w:rPr>
                <w:rFonts w:eastAsiaTheme="minorEastAsia"/>
                <w:color w:val="000000" w:themeColor="text1"/>
              </w:rPr>
              <w:t>email or other means</w:t>
            </w:r>
            <w:r w:rsidR="032E0F3E" w:rsidRPr="093C14D1">
              <w:rPr>
                <w:rFonts w:eastAsiaTheme="minorEastAsia"/>
                <w:color w:val="000000" w:themeColor="text1"/>
              </w:rPr>
              <w:t xml:space="preserve"> </w:t>
            </w:r>
            <w:r w:rsidR="02E22C13" w:rsidRPr="093C14D1">
              <w:rPr>
                <w:rFonts w:eastAsiaTheme="minorEastAsia"/>
                <w:color w:val="000000" w:themeColor="text1"/>
              </w:rPr>
              <w:t>about the break-in</w:t>
            </w:r>
            <w:r w:rsidR="1FB0D42D" w:rsidRPr="093C14D1">
              <w:rPr>
                <w:rFonts w:eastAsiaTheme="minorEastAsia"/>
                <w:color w:val="000000" w:themeColor="text1"/>
              </w:rPr>
              <w:t>.</w:t>
            </w:r>
            <w:r w:rsidR="508C56F3" w:rsidRPr="093C14D1">
              <w:rPr>
                <w:rFonts w:eastAsiaTheme="minorEastAsia"/>
                <w:color w:val="000000" w:themeColor="text1"/>
              </w:rPr>
              <w:t xml:space="preserve"> </w:t>
            </w:r>
            <w:r>
              <w:br/>
            </w:r>
          </w:p>
        </w:tc>
      </w:tr>
      <w:tr w:rsidR="241130AF" w14:paraId="4667493B" w14:textId="77777777" w:rsidTr="093C14D1">
        <w:trPr>
          <w:trHeight w:val="300"/>
        </w:trPr>
        <w:tc>
          <w:tcPr>
            <w:tcW w:w="1379" w:type="dxa"/>
          </w:tcPr>
          <w:p w14:paraId="328E1DAA" w14:textId="0920BA52" w:rsidR="241130AF" w:rsidRDefault="3D6E9120" w:rsidP="241130AF">
            <w:r>
              <w:t>REQ_6.6</w:t>
            </w:r>
          </w:p>
        </w:tc>
        <w:tc>
          <w:tcPr>
            <w:tcW w:w="7971" w:type="dxa"/>
          </w:tcPr>
          <w:p w14:paraId="6A6483A3" w14:textId="5900FE2C" w:rsidR="241130AF" w:rsidRDefault="2FA094FA" w:rsidP="241130AF">
            <w:pPr>
              <w:rPr>
                <w:rFonts w:eastAsiaTheme="minorEastAsia"/>
                <w:color w:val="000000" w:themeColor="text1"/>
              </w:rPr>
            </w:pPr>
            <w:r>
              <w:br/>
            </w:r>
            <w:r w:rsidR="60A9524B" w:rsidRPr="46E819F4">
              <w:rPr>
                <w:rFonts w:eastAsiaTheme="minorEastAsia"/>
                <w:color w:val="000000" w:themeColor="text1"/>
              </w:rPr>
              <w:t>The</w:t>
            </w:r>
            <w:r w:rsidR="55A85975" w:rsidRPr="46E819F4">
              <w:rPr>
                <w:rFonts w:eastAsiaTheme="minorEastAsia"/>
                <w:color w:val="000000" w:themeColor="text1"/>
              </w:rPr>
              <w:t xml:space="preserve"> buzzer</w:t>
            </w:r>
            <w:r w:rsidR="60A9524B" w:rsidRPr="46E819F4">
              <w:rPr>
                <w:rFonts w:eastAsiaTheme="minorEastAsia"/>
                <w:color w:val="000000" w:themeColor="text1"/>
              </w:rPr>
              <w:t xml:space="preserve"> will continue sounding continuously until the engineer’s a</w:t>
            </w:r>
            <w:r w:rsidR="0834D4A3" w:rsidRPr="46E819F4">
              <w:rPr>
                <w:rFonts w:eastAsiaTheme="minorEastAsia"/>
                <w:color w:val="000000" w:themeColor="text1"/>
              </w:rPr>
              <w:t xml:space="preserve">ccess code is entered into </w:t>
            </w:r>
            <w:r w:rsidR="1376245B" w:rsidRPr="46E819F4">
              <w:rPr>
                <w:rFonts w:eastAsiaTheme="minorEastAsia"/>
                <w:color w:val="000000" w:themeColor="text1"/>
              </w:rPr>
              <w:t xml:space="preserve">numeric keypad on </w:t>
            </w:r>
            <w:r w:rsidR="0834D4A3" w:rsidRPr="46E819F4">
              <w:rPr>
                <w:rFonts w:eastAsiaTheme="minorEastAsia"/>
                <w:color w:val="000000" w:themeColor="text1"/>
              </w:rPr>
              <w:t>the vending machine, causing the buzzer alarm to stop.</w:t>
            </w:r>
            <w:r w:rsidR="241130AF">
              <w:br/>
            </w:r>
          </w:p>
        </w:tc>
      </w:tr>
    </w:tbl>
    <w:p w14:paraId="404E0670" w14:textId="6605E0E4" w:rsidR="00D31302" w:rsidRDefault="005E5A6D" w:rsidP="4C92149E">
      <w:r>
        <w:rPr>
          <w:noProof/>
        </w:rPr>
        <w:lastRenderedPageBreak/>
        <w:drawing>
          <wp:inline distT="0" distB="0" distL="0" distR="0" wp14:anchorId="0A91760E" wp14:editId="096AA7CB">
            <wp:extent cx="5915025" cy="3425786"/>
            <wp:effectExtent l="0" t="0" r="0" b="0"/>
            <wp:docPr id="662296057" name="Picture 662296057"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6057" name="Picture 662296057" descr="A picture containing text, diagram, plan,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5025" cy="3425786"/>
                    </a:xfrm>
                    <a:prstGeom prst="rect">
                      <a:avLst/>
                    </a:prstGeom>
                  </pic:spPr>
                </pic:pic>
              </a:graphicData>
            </a:graphic>
          </wp:inline>
        </w:drawing>
      </w:r>
    </w:p>
    <w:p w14:paraId="14401C23" w14:textId="7BB4E6C4" w:rsidR="00D31302" w:rsidRDefault="00D31302" w:rsidP="586FBEB8">
      <w:pPr>
        <w:pStyle w:val="Heading3"/>
      </w:pPr>
      <w:r>
        <w:br/>
      </w:r>
      <w:r>
        <w:br/>
      </w:r>
      <w:bookmarkStart w:id="18" w:name="_Toc137991550"/>
      <w:r w:rsidR="5C75ACCF">
        <w:t>2.3.</w:t>
      </w:r>
      <w:r w:rsidR="001651C7">
        <w:t>7.</w:t>
      </w:r>
      <w:r w:rsidR="5C75ACCF">
        <w:t xml:space="preserve"> </w:t>
      </w:r>
      <w:r w:rsidR="00C40173">
        <w:t>Maintenance</w:t>
      </w:r>
      <w:r w:rsidR="5C75ACCF">
        <w:t xml:space="preserve"> Services</w:t>
      </w:r>
      <w:bookmarkEnd w:id="18"/>
    </w:p>
    <w:p w14:paraId="0E611EA9" w14:textId="7100E632" w:rsidR="74603209" w:rsidRDefault="5606CFF2" w:rsidP="74603209">
      <w:proofErr w:type="gramStart"/>
      <w:r>
        <w:t>In order to</w:t>
      </w:r>
      <w:proofErr w:type="gramEnd"/>
      <w:r>
        <w:t xml:space="preserve"> be able to access the internals of a vending machine, the user </w:t>
      </w:r>
      <w:r w:rsidR="06C91195">
        <w:t>must</w:t>
      </w:r>
      <w:r>
        <w:t xml:space="preserve"> enter a specific code, such in a “key” to be able to access the system of the vending machine.</w:t>
      </w:r>
    </w:p>
    <w:p w14:paraId="59DA3DB9" w14:textId="23F09672" w:rsidR="72792FE7" w:rsidRDefault="72792FE7" w:rsidP="72792FE7"/>
    <w:tbl>
      <w:tblPr>
        <w:tblStyle w:val="TableGrid"/>
        <w:tblW w:w="9423" w:type="dxa"/>
        <w:tblLook w:val="04A0" w:firstRow="1" w:lastRow="0" w:firstColumn="1" w:lastColumn="0" w:noHBand="0" w:noVBand="1"/>
      </w:tblPr>
      <w:tblGrid>
        <w:gridCol w:w="1413"/>
        <w:gridCol w:w="8010"/>
      </w:tblGrid>
      <w:tr w:rsidR="31D95607" w14:paraId="0BF0337A" w14:textId="77777777" w:rsidTr="093C14D1">
        <w:trPr>
          <w:trHeight w:val="300"/>
        </w:trPr>
        <w:tc>
          <w:tcPr>
            <w:tcW w:w="1413" w:type="dxa"/>
          </w:tcPr>
          <w:p w14:paraId="710F6AB8" w14:textId="77777777" w:rsidR="31D95607" w:rsidRDefault="31D95607" w:rsidP="31D95607">
            <w:pPr>
              <w:rPr>
                <w:b/>
                <w:bCs/>
              </w:rPr>
            </w:pPr>
            <w:r w:rsidRPr="31D95607">
              <w:rPr>
                <w:b/>
                <w:bCs/>
              </w:rPr>
              <w:t>REQ_ID</w:t>
            </w:r>
          </w:p>
        </w:tc>
        <w:tc>
          <w:tcPr>
            <w:tcW w:w="8010" w:type="dxa"/>
          </w:tcPr>
          <w:p w14:paraId="41DC2341" w14:textId="77777777" w:rsidR="31D95607" w:rsidRDefault="31D95607" w:rsidP="31D95607">
            <w:pPr>
              <w:rPr>
                <w:b/>
                <w:bCs/>
              </w:rPr>
            </w:pPr>
            <w:r w:rsidRPr="31D95607">
              <w:rPr>
                <w:b/>
                <w:bCs/>
              </w:rPr>
              <w:t>Requirement</w:t>
            </w:r>
          </w:p>
        </w:tc>
      </w:tr>
      <w:tr w:rsidR="31D95607" w14:paraId="1BCC142E" w14:textId="77777777" w:rsidTr="093C14D1">
        <w:trPr>
          <w:trHeight w:val="300"/>
        </w:trPr>
        <w:tc>
          <w:tcPr>
            <w:tcW w:w="1413" w:type="dxa"/>
          </w:tcPr>
          <w:p w14:paraId="47F557F3" w14:textId="47267E1F" w:rsidR="31D95607" w:rsidRDefault="75560D1D">
            <w:r>
              <w:t>REQ_7.</w:t>
            </w:r>
            <w:r w:rsidR="3D4BFB7F">
              <w:t>1</w:t>
            </w:r>
          </w:p>
        </w:tc>
        <w:tc>
          <w:tcPr>
            <w:tcW w:w="8010" w:type="dxa"/>
          </w:tcPr>
          <w:p w14:paraId="457DF04E" w14:textId="6A9355E1" w:rsidR="31D95607" w:rsidRDefault="241A0108" w:rsidP="09F1D6DC">
            <w:r>
              <w:t>Afte</w:t>
            </w:r>
            <w:r w:rsidR="6426C9EA">
              <w:t>r</w:t>
            </w:r>
            <w:r w:rsidR="48B71960">
              <w:t xml:space="preserve"> the user key</w:t>
            </w:r>
            <w:r w:rsidR="23017778">
              <w:t>s</w:t>
            </w:r>
            <w:r w:rsidR="48B71960">
              <w:t xml:space="preserve"> in the code, the </w:t>
            </w:r>
            <w:r w:rsidR="71738363">
              <w:t>system</w:t>
            </w:r>
            <w:r w:rsidR="48B71960">
              <w:t xml:space="preserve"> will detect</w:t>
            </w:r>
            <w:r w:rsidR="404EFD73">
              <w:t xml:space="preserve"> if the code is</w:t>
            </w:r>
            <w:r w:rsidR="70782F51">
              <w:t xml:space="preserve"> </w:t>
            </w:r>
            <w:r w:rsidR="32264DDF">
              <w:t>input</w:t>
            </w:r>
            <w:r w:rsidR="70782F51">
              <w:t xml:space="preserve"> and registered into the internal </w:t>
            </w:r>
            <w:r w:rsidR="7C7C60BA">
              <w:t>database</w:t>
            </w:r>
            <w:r w:rsidR="13CB668A">
              <w:t xml:space="preserve"> </w:t>
            </w:r>
            <w:r w:rsidR="70782F51">
              <w:t>system</w:t>
            </w:r>
            <w:r w:rsidR="1E380C18">
              <w:t xml:space="preserve">, the </w:t>
            </w:r>
            <w:r w:rsidR="038A5FCB">
              <w:t>alarm/burglar system</w:t>
            </w:r>
            <w:r w:rsidR="1E380C18">
              <w:t xml:space="preserve"> will turn </w:t>
            </w:r>
            <w:r w:rsidR="038A5FCB">
              <w:t xml:space="preserve">off </w:t>
            </w:r>
            <w:r w:rsidR="1E380C18">
              <w:t>and allow the user access to the internals</w:t>
            </w:r>
            <w:r w:rsidR="5430EC51">
              <w:t xml:space="preserve"> by displaying the main menu in REQ-1</w:t>
            </w:r>
            <w:r>
              <w:t>.2</w:t>
            </w:r>
            <w:r w:rsidR="5430EC51">
              <w:t>.</w:t>
            </w:r>
          </w:p>
          <w:p w14:paraId="0C1CE2F9" w14:textId="7D4F2E4C" w:rsidR="31D95607" w:rsidRDefault="31D95607" w:rsidP="2B3C8105"/>
          <w:p w14:paraId="1162E8D3" w14:textId="3D8AA839" w:rsidR="31D95607" w:rsidRDefault="58A30948">
            <w:r>
              <w:t>*The code must be a specific key for the authentication to work, not the code to access the slots</w:t>
            </w:r>
            <w:r w:rsidR="7364B98C">
              <w:t>/drinks.</w:t>
            </w:r>
          </w:p>
        </w:tc>
      </w:tr>
      <w:tr w:rsidR="31D95607" w14:paraId="4AC8A395" w14:textId="77777777" w:rsidTr="093C14D1">
        <w:trPr>
          <w:trHeight w:val="300"/>
        </w:trPr>
        <w:tc>
          <w:tcPr>
            <w:tcW w:w="1413" w:type="dxa"/>
          </w:tcPr>
          <w:p w14:paraId="0ECB6B58" w14:textId="15200997" w:rsidR="31D95607" w:rsidRDefault="4DD62156">
            <w:r>
              <w:t>REQ_7.</w:t>
            </w:r>
            <w:r w:rsidR="00E2E246">
              <w:t>2</w:t>
            </w:r>
          </w:p>
        </w:tc>
        <w:tc>
          <w:tcPr>
            <w:tcW w:w="8010" w:type="dxa"/>
          </w:tcPr>
          <w:p w14:paraId="0380AB7E" w14:textId="5CD0CFA8" w:rsidR="31D95607" w:rsidRDefault="727187B2">
            <w:r>
              <w:t xml:space="preserve">If the </w:t>
            </w:r>
            <w:r w:rsidR="30FE8385">
              <w:t>system</w:t>
            </w:r>
            <w:r>
              <w:t xml:space="preserve"> detects a</w:t>
            </w:r>
            <w:r w:rsidR="7B801A99">
              <w:t>n invalid</w:t>
            </w:r>
            <w:r>
              <w:t xml:space="preserve"> code, the following shall be implemented.</w:t>
            </w:r>
          </w:p>
          <w:p w14:paraId="23E30812" w14:textId="672C4D92" w:rsidR="5E8FD3D8" w:rsidRDefault="2551A460" w:rsidP="3A66CF62">
            <w:r>
              <w:t>-</w:t>
            </w:r>
            <w:r w:rsidR="5E8FD3D8">
              <w:t xml:space="preserve">LCD shall display the following: </w:t>
            </w:r>
          </w:p>
          <w:p w14:paraId="56120573" w14:textId="5273C9FC" w:rsidR="5E8FD3D8" w:rsidDel="00F03F11" w:rsidRDefault="7D22DF86" w:rsidP="00F03F11">
            <w:pPr>
              <w:rPr>
                <w:del w:id="19" w:author="LUCIUS CHEE ZIHAN" w:date="2023-08-12T19:52:00Z"/>
              </w:rPr>
            </w:pPr>
            <w:r>
              <w:t xml:space="preserve">Line </w:t>
            </w:r>
            <w:proofErr w:type="gramStart"/>
            <w:r>
              <w:t>1:</w:t>
            </w:r>
            <w:r w:rsidR="60E12EBA">
              <w:t>“</w:t>
            </w:r>
            <w:proofErr w:type="gramEnd"/>
            <w:r w:rsidR="60E12EBA">
              <w:t>Invalid code”</w:t>
            </w:r>
          </w:p>
          <w:p w14:paraId="4A71D8B5" w14:textId="532A2330" w:rsidR="488C0720" w:rsidRDefault="488C0720" w:rsidP="72792FE7"/>
          <w:p w14:paraId="67F2DFE9" w14:textId="31ABC289" w:rsidR="31D95607" w:rsidRDefault="31D95607"/>
        </w:tc>
      </w:tr>
    </w:tbl>
    <w:p w14:paraId="11A66DBB" w14:textId="5E3E647F" w:rsidR="72792FE7" w:rsidRDefault="72792FE7"/>
    <w:p w14:paraId="13F7D4AE" w14:textId="1FBE698C" w:rsidR="557062FD" w:rsidRDefault="557062FD" w:rsidP="557062FD"/>
    <w:p w14:paraId="2A0024A8" w14:textId="3F40F9F3" w:rsidR="00D31302" w:rsidRDefault="00D31302"/>
    <w:p w14:paraId="22579898" w14:textId="032C7253" w:rsidR="00D31302" w:rsidRDefault="27DE79B9" w:rsidP="005E5A6D">
      <w:pPr>
        <w:pStyle w:val="Heading2"/>
      </w:pPr>
      <w:bookmarkStart w:id="20" w:name="_Toc137991551"/>
      <w:r>
        <w:lastRenderedPageBreak/>
        <w:t>2.4 Non-Functional Requirements</w:t>
      </w:r>
      <w:bookmarkEnd w:id="20"/>
    </w:p>
    <w:p w14:paraId="2CB31259" w14:textId="1B24F4DE" w:rsidR="00D31302" w:rsidRDefault="0CC88717" w:rsidP="093C14D1">
      <w:pPr>
        <w:pStyle w:val="Heading3"/>
        <w:widowControl w:val="0"/>
      </w:pPr>
      <w:r>
        <w:t xml:space="preserve">   </w:t>
      </w:r>
    </w:p>
    <w:p w14:paraId="4761E280" w14:textId="47AF27FD" w:rsidR="003A0E78" w:rsidRDefault="003A0E78" w:rsidP="72792FE7">
      <w:pPr>
        <w:widowControl w:val="0"/>
        <w:rPr>
          <w:rFonts w:ascii="Calibri" w:eastAsia="Calibri" w:hAnsi="Calibri" w:cs="Calibri"/>
          <w:color w:val="000000" w:themeColor="text1"/>
        </w:rPr>
      </w:pPr>
      <w:r w:rsidRPr="4D18CD06">
        <w:rPr>
          <w:rFonts w:ascii="Calibri" w:eastAsia="Calibri" w:hAnsi="Calibri" w:cs="Calibri"/>
          <w:color w:val="000000" w:themeColor="text1"/>
        </w:rPr>
        <w:t>2.4.</w:t>
      </w:r>
      <w:ins w:id="21" w:author="LUCIUS CHEE ZIHAN" w:date="2023-08-12T20:04:00Z">
        <w:r w:rsidR="00BD6C26" w:rsidRPr="4D18CD06">
          <w:rPr>
            <w:rFonts w:ascii="Calibri" w:eastAsia="Calibri" w:hAnsi="Calibri" w:cs="Calibri"/>
            <w:color w:val="000000" w:themeColor="text1"/>
          </w:rPr>
          <w:t>1</w:t>
        </w:r>
      </w:ins>
      <w:r w:rsidRPr="4D18CD06">
        <w:rPr>
          <w:rFonts w:ascii="Calibri" w:eastAsia="Calibri" w:hAnsi="Calibri" w:cs="Calibri"/>
          <w:color w:val="000000" w:themeColor="text1"/>
        </w:rPr>
        <w:t xml:space="preserve"> </w:t>
      </w:r>
      <w:proofErr w:type="spellStart"/>
      <w:r w:rsidR="00BD6C26" w:rsidRPr="4D18CD06">
        <w:rPr>
          <w:rFonts w:ascii="Calibri" w:eastAsia="Calibri" w:hAnsi="Calibri" w:cs="Calibri"/>
          <w:color w:val="000000" w:themeColor="text1"/>
        </w:rPr>
        <w:t>Miscelleneous</w:t>
      </w:r>
      <w:proofErr w:type="spellEnd"/>
      <w:r w:rsidR="00BD6C26" w:rsidRPr="4D18CD06">
        <w:rPr>
          <w:rFonts w:ascii="Calibri" w:eastAsia="Calibri" w:hAnsi="Calibri" w:cs="Calibri"/>
          <w:color w:val="000000" w:themeColor="text1"/>
        </w:rPr>
        <w:t xml:space="preserve"> </w:t>
      </w:r>
      <w:r w:rsidRPr="4D18CD06">
        <w:rPr>
          <w:rFonts w:ascii="Calibri" w:eastAsia="Calibri" w:hAnsi="Calibri" w:cs="Calibri"/>
          <w:color w:val="000000" w:themeColor="text1"/>
        </w:rPr>
        <w:t>Extra features</w:t>
      </w:r>
      <w:r w:rsidR="003E06E0">
        <w:rPr>
          <w:rFonts w:ascii="Calibri" w:eastAsia="Calibri" w:hAnsi="Calibri" w:cs="Calibri"/>
          <w:color w:val="000000" w:themeColor="text1"/>
        </w:rPr>
        <w:t xml:space="preserve"> which are </w:t>
      </w:r>
      <w:proofErr w:type="gramStart"/>
      <w:r w:rsidR="003E06E0">
        <w:rPr>
          <w:rFonts w:ascii="Calibri" w:eastAsia="Calibri" w:hAnsi="Calibri" w:cs="Calibri"/>
          <w:color w:val="000000" w:themeColor="text1"/>
        </w:rPr>
        <w:t>optional</w:t>
      </w:r>
      <w:proofErr w:type="gramEnd"/>
    </w:p>
    <w:tbl>
      <w:tblPr>
        <w:tblW w:w="0" w:type="auto"/>
        <w:tblInd w:w="12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545"/>
        <w:gridCol w:w="7650"/>
      </w:tblGrid>
      <w:tr w:rsidR="003A0E78" w:rsidRPr="00E81C57" w14:paraId="7EDF46DD" w14:textId="77777777" w:rsidTr="4D18CD06">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B09C4" w14:textId="1076090F" w:rsidR="003A0E78" w:rsidRDefault="003A0E78" w:rsidP="00101257">
            <w:pPr>
              <w:pStyle w:val="TableParagraph"/>
              <w:spacing w:line="268" w:lineRule="exact"/>
              <w:ind w:left="107"/>
            </w:pPr>
            <w:r>
              <w:t>REQ_</w:t>
            </w:r>
            <w:r w:rsidR="00BD6C26">
              <w:t>8</w:t>
            </w:r>
            <w:r>
              <w:t>.1</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253A1" w14:textId="4EC0C69F" w:rsidR="003A0E78" w:rsidRPr="00E81C57" w:rsidRDefault="003A0E78" w:rsidP="00101257">
            <w:pPr>
              <w:pStyle w:val="TableParagraph"/>
              <w:spacing w:line="268" w:lineRule="exact"/>
              <w:ind w:left="108"/>
            </w:pPr>
            <w:r>
              <w:t>The burglar detection system shall</w:t>
            </w:r>
            <w:r w:rsidR="00BD6C26">
              <w:t xml:space="preserve"> also</w:t>
            </w:r>
            <w:r>
              <w:t xml:space="preserve"> be triggered when the accelerometer senses heavy shaking.</w:t>
            </w:r>
          </w:p>
        </w:tc>
      </w:tr>
      <w:tr w:rsidR="003E06E0" w:rsidRPr="00E81C57" w14:paraId="488242CC" w14:textId="77777777" w:rsidTr="4D18CD06">
        <w:trPr>
          <w:trHeight w:val="1065"/>
        </w:trPr>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C8115E" w14:textId="478E0DDE" w:rsidR="003E06E0" w:rsidRDefault="003E06E0" w:rsidP="00101257">
            <w:pPr>
              <w:pStyle w:val="TableParagraph"/>
              <w:spacing w:line="268" w:lineRule="exact"/>
              <w:ind w:left="107"/>
            </w:pPr>
            <w:r>
              <w:t>REQ_8.2</w:t>
            </w:r>
          </w:p>
        </w:tc>
        <w:tc>
          <w:tcPr>
            <w:tcW w:w="76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91ABF" w14:textId="77777777" w:rsidR="003E06E0" w:rsidRDefault="003E06E0" w:rsidP="00101257">
            <w:pPr>
              <w:pStyle w:val="TableParagraph"/>
              <w:spacing w:line="268" w:lineRule="exact"/>
              <w:ind w:left="108"/>
            </w:pPr>
            <w:r>
              <w:t>Implement a website status checker in the config screen.</w:t>
            </w:r>
          </w:p>
          <w:p w14:paraId="7A4F1FC2" w14:textId="47521C01" w:rsidR="003E06E0" w:rsidRDefault="003E06E0" w:rsidP="00101257">
            <w:pPr>
              <w:pStyle w:val="TableParagraph"/>
              <w:spacing w:line="268" w:lineRule="exact"/>
              <w:ind w:left="108"/>
            </w:pPr>
          </w:p>
        </w:tc>
      </w:tr>
    </w:tbl>
    <w:p w14:paraId="71F48934" w14:textId="52C32C83" w:rsidR="00D31302" w:rsidRDefault="005E5A6D" w:rsidP="005E5A6D">
      <w:pPr>
        <w:pStyle w:val="Heading1"/>
      </w:pPr>
      <w:bookmarkStart w:id="22" w:name="_Toc137991553"/>
      <w:r>
        <w:t xml:space="preserve">3. </w:t>
      </w:r>
      <w:r w:rsidR="008C515B">
        <w:t>Software Architecture</w:t>
      </w:r>
      <w:bookmarkEnd w:id="22"/>
    </w:p>
    <w:p w14:paraId="64F3887B" w14:textId="2308713D" w:rsidR="00D31302" w:rsidRDefault="008C515B" w:rsidP="005E5A6D">
      <w:pPr>
        <w:pStyle w:val="Heading2"/>
      </w:pPr>
      <w:bookmarkStart w:id="23" w:name="_Toc137991554"/>
      <w:r>
        <w:t>3.1. Static Software</w:t>
      </w:r>
      <w:r w:rsidR="008B0F2E">
        <w:t xml:space="preserve"> Architecture</w:t>
      </w:r>
      <w:bookmarkEnd w:id="23"/>
    </w:p>
    <w:p w14:paraId="2CCD6E7C" w14:textId="42B7E65A" w:rsidR="000A4060" w:rsidRDefault="000A4060" w:rsidP="00753E38"/>
    <w:p w14:paraId="0AC31506" w14:textId="16FD1209" w:rsidR="00363AC2" w:rsidRPr="00363AC2" w:rsidRDefault="00363AC2" w:rsidP="00363AC2">
      <w:pPr>
        <w:rPr>
          <w:b/>
          <w:bCs/>
        </w:rPr>
      </w:pPr>
      <w:r w:rsidRPr="00363AC2">
        <w:rPr>
          <w:b/>
          <w:bCs/>
        </w:rPr>
        <w:t>Application Layer</w:t>
      </w:r>
      <w:r w:rsidR="00C67E6D">
        <w:rPr>
          <w:b/>
          <w:bCs/>
        </w:rPr>
        <w:t xml:space="preserve"> (Physical)</w:t>
      </w:r>
    </w:p>
    <w:p w14:paraId="58FF9773" w14:textId="77777777" w:rsidR="001C4BF7" w:rsidRDefault="001C4BF7" w:rsidP="001C4BF7">
      <w:pPr>
        <w:numPr>
          <w:ilvl w:val="0"/>
          <w:numId w:val="12"/>
        </w:numPr>
        <w:spacing w:before="100" w:beforeAutospacing="1" w:after="100" w:afterAutospacing="1" w:line="240" w:lineRule="auto"/>
      </w:pPr>
      <w:proofErr w:type="spellStart"/>
      <w:r>
        <w:t>hal</w:t>
      </w:r>
      <w:proofErr w:type="spellEnd"/>
      <w:r>
        <w:t xml:space="preserve">/ (Hardware Abstraction Layer. </w:t>
      </w:r>
      <w:hyperlink r:id="rId21" w:history="1">
        <w:r>
          <w:rPr>
            <w:rStyle w:val="Hyperlink"/>
          </w:rPr>
          <w:t>https://github.com/czlucius/raspberry_hal/</w:t>
        </w:r>
      </w:hyperlink>
      <w:r>
        <w:t>)</w:t>
      </w:r>
    </w:p>
    <w:p w14:paraId="6061F2F0" w14:textId="77777777" w:rsidR="001C4BF7" w:rsidRDefault="001C4BF7" w:rsidP="001C4BF7">
      <w:pPr>
        <w:numPr>
          <w:ilvl w:val="0"/>
          <w:numId w:val="12"/>
        </w:numPr>
        <w:spacing w:before="100" w:beforeAutospacing="1" w:after="100" w:afterAutospacing="1" w:line="240" w:lineRule="auto"/>
      </w:pPr>
      <w:proofErr w:type="gramStart"/>
      <w:r>
        <w:t>.env</w:t>
      </w:r>
      <w:proofErr w:type="gramEnd"/>
      <w:r>
        <w:t xml:space="preserve"> (Environment variables, added to </w:t>
      </w:r>
      <w:proofErr w:type="spellStart"/>
      <w:r>
        <w:t>gitignore</w:t>
      </w:r>
      <w:proofErr w:type="spellEnd"/>
      <w:r>
        <w:t>)</w:t>
      </w:r>
    </w:p>
    <w:p w14:paraId="28B1CB10" w14:textId="77777777" w:rsidR="001C4BF7" w:rsidRDefault="001C4BF7" w:rsidP="001C4BF7">
      <w:pPr>
        <w:numPr>
          <w:ilvl w:val="0"/>
          <w:numId w:val="12"/>
        </w:numPr>
        <w:spacing w:before="100" w:beforeAutospacing="1" w:after="100" w:afterAutospacing="1" w:line="240" w:lineRule="auto"/>
      </w:pPr>
      <w:proofErr w:type="gramStart"/>
      <w:r>
        <w:t>.</w:t>
      </w:r>
      <w:proofErr w:type="spellStart"/>
      <w:r>
        <w:t>gitignore</w:t>
      </w:r>
      <w:proofErr w:type="spellEnd"/>
      <w:proofErr w:type="gramEnd"/>
    </w:p>
    <w:p w14:paraId="47C7F18A" w14:textId="77777777" w:rsidR="001C4BF7" w:rsidRDefault="001C4BF7" w:rsidP="001C4BF7">
      <w:pPr>
        <w:numPr>
          <w:ilvl w:val="0"/>
          <w:numId w:val="12"/>
        </w:numPr>
        <w:spacing w:before="100" w:beforeAutospacing="1" w:after="100" w:afterAutospacing="1" w:line="240" w:lineRule="auto"/>
      </w:pPr>
      <w:r>
        <w:t>antitheft_background.py (background program with thread to monitor break-ins)</w:t>
      </w:r>
    </w:p>
    <w:p w14:paraId="5C8A14F8" w14:textId="77777777" w:rsidR="001C4BF7" w:rsidRDefault="001C4BF7" w:rsidP="001C4BF7">
      <w:pPr>
        <w:numPr>
          <w:ilvl w:val="0"/>
          <w:numId w:val="12"/>
        </w:numPr>
        <w:spacing w:before="100" w:beforeAutospacing="1" w:after="100" w:afterAutospacing="1" w:line="240" w:lineRule="auto"/>
      </w:pPr>
      <w:r>
        <w:t>breakin.py (program launched when break-in occurs)</w:t>
      </w:r>
    </w:p>
    <w:p w14:paraId="38536621" w14:textId="77777777" w:rsidR="001C4BF7" w:rsidRDefault="001C4BF7" w:rsidP="001C4BF7">
      <w:pPr>
        <w:numPr>
          <w:ilvl w:val="0"/>
          <w:numId w:val="12"/>
        </w:numPr>
        <w:spacing w:before="100" w:beforeAutospacing="1" w:after="100" w:afterAutospacing="1" w:line="240" w:lineRule="auto"/>
      </w:pPr>
      <w:r>
        <w:t>camera.py (camera interfacing functions - all camera functionality is contained here)</w:t>
      </w:r>
    </w:p>
    <w:p w14:paraId="7281D960" w14:textId="77777777" w:rsidR="001C4BF7" w:rsidRDefault="001C4BF7" w:rsidP="001C4BF7">
      <w:pPr>
        <w:numPr>
          <w:ilvl w:val="0"/>
          <w:numId w:val="12"/>
        </w:numPr>
        <w:spacing w:before="100" w:beforeAutospacing="1" w:after="100" w:afterAutospacing="1" w:line="240" w:lineRule="auto"/>
      </w:pPr>
      <w:r>
        <w:t>dispense.py (dispensing program, contains functions for dispensing)</w:t>
      </w:r>
    </w:p>
    <w:p w14:paraId="7A7D2C76" w14:textId="77777777" w:rsidR="001C4BF7" w:rsidRDefault="001C4BF7" w:rsidP="001C4BF7">
      <w:pPr>
        <w:numPr>
          <w:ilvl w:val="0"/>
          <w:numId w:val="12"/>
        </w:numPr>
        <w:spacing w:before="100" w:beforeAutospacing="1" w:after="100" w:afterAutospacing="1" w:line="240" w:lineRule="auto"/>
      </w:pPr>
      <w:r>
        <w:t>Inventory_Array.py (SQLite database file, contains functions pertaining data persistence)</w:t>
      </w:r>
    </w:p>
    <w:p w14:paraId="2F1F9CFC" w14:textId="77777777" w:rsidR="001C4BF7" w:rsidRDefault="001C4BF7" w:rsidP="001C4BF7">
      <w:pPr>
        <w:numPr>
          <w:ilvl w:val="0"/>
          <w:numId w:val="12"/>
        </w:numPr>
        <w:spacing w:before="100" w:beforeAutospacing="1" w:after="100" w:afterAutospacing="1" w:line="240" w:lineRule="auto"/>
      </w:pPr>
      <w:r>
        <w:t>keypad_interfacing.py (keypad interfacing, orchestration program used to prevent concurrency issues with keypad)</w:t>
      </w:r>
    </w:p>
    <w:p w14:paraId="6AD63B99" w14:textId="77777777" w:rsidR="001C4BF7" w:rsidRDefault="001C4BF7" w:rsidP="001C4BF7">
      <w:pPr>
        <w:numPr>
          <w:ilvl w:val="0"/>
          <w:numId w:val="12"/>
        </w:numPr>
        <w:spacing w:before="100" w:beforeAutospacing="1" w:after="100" w:afterAutospacing="1" w:line="240" w:lineRule="auto"/>
      </w:pPr>
      <w:r>
        <w:t>launch.py (launch file. called with command line arguments from MachV2.sh)</w:t>
      </w:r>
    </w:p>
    <w:p w14:paraId="37B9446F" w14:textId="77777777" w:rsidR="001C4BF7" w:rsidRDefault="001C4BF7" w:rsidP="001C4BF7">
      <w:pPr>
        <w:numPr>
          <w:ilvl w:val="0"/>
          <w:numId w:val="12"/>
        </w:numPr>
        <w:spacing w:before="100" w:beforeAutospacing="1" w:after="100" w:afterAutospacing="1" w:line="240" w:lineRule="auto"/>
      </w:pPr>
      <w:r>
        <w:t>MachV2.sh (main script. helps to launch Python programs and restarts them when crash/exit with status code)</w:t>
      </w:r>
    </w:p>
    <w:p w14:paraId="598326DF" w14:textId="77777777" w:rsidR="001C4BF7" w:rsidRDefault="001C4BF7" w:rsidP="001C4BF7">
      <w:pPr>
        <w:numPr>
          <w:ilvl w:val="0"/>
          <w:numId w:val="12"/>
        </w:numPr>
        <w:spacing w:before="100" w:beforeAutospacing="1" w:after="100" w:afterAutospacing="1" w:line="240" w:lineRule="auto"/>
      </w:pPr>
      <w:r>
        <w:t>mail.py (email program - functions for sending email notifications)</w:t>
      </w:r>
    </w:p>
    <w:p w14:paraId="17771CF8" w14:textId="77777777" w:rsidR="001C4BF7" w:rsidRDefault="001C4BF7" w:rsidP="001C4BF7">
      <w:pPr>
        <w:numPr>
          <w:ilvl w:val="0"/>
          <w:numId w:val="12"/>
        </w:numPr>
        <w:spacing w:before="100" w:beforeAutospacing="1" w:after="100" w:afterAutospacing="1" w:line="240" w:lineRule="auto"/>
      </w:pPr>
      <w:r>
        <w:t>online.py (online program - launched when user wants to redeem online product)</w:t>
      </w:r>
    </w:p>
    <w:p w14:paraId="4F9F1568" w14:textId="77777777" w:rsidR="001C4BF7" w:rsidRDefault="001C4BF7" w:rsidP="001C4BF7">
      <w:pPr>
        <w:numPr>
          <w:ilvl w:val="0"/>
          <w:numId w:val="12"/>
        </w:numPr>
        <w:spacing w:before="100" w:beforeAutospacing="1" w:after="100" w:afterAutospacing="1" w:line="240" w:lineRule="auto"/>
      </w:pPr>
      <w:r>
        <w:t>payment2.py (payment program (physical))</w:t>
      </w:r>
    </w:p>
    <w:p w14:paraId="25052348" w14:textId="77777777" w:rsidR="001C4BF7" w:rsidRDefault="001C4BF7" w:rsidP="001C4BF7">
      <w:pPr>
        <w:numPr>
          <w:ilvl w:val="0"/>
          <w:numId w:val="12"/>
        </w:numPr>
        <w:spacing w:before="100" w:beforeAutospacing="1" w:after="100" w:afterAutospacing="1" w:line="240" w:lineRule="auto"/>
      </w:pPr>
      <w:r>
        <w:t>requirements.txt (requirements for running the program)</w:t>
      </w:r>
    </w:p>
    <w:p w14:paraId="5127353B" w14:textId="77777777" w:rsidR="001C4BF7" w:rsidRDefault="001C4BF7" w:rsidP="001C4BF7">
      <w:pPr>
        <w:numPr>
          <w:ilvl w:val="0"/>
          <w:numId w:val="12"/>
        </w:numPr>
        <w:spacing w:before="100" w:beforeAutospacing="1" w:after="100" w:afterAutospacing="1" w:line="240" w:lineRule="auto"/>
      </w:pPr>
      <w:r>
        <w:t>selection.py (selection program, where users can select drinks)</w:t>
      </w:r>
    </w:p>
    <w:p w14:paraId="6831FB7D" w14:textId="77777777" w:rsidR="001C4BF7" w:rsidRDefault="001C4BF7" w:rsidP="001C4BF7">
      <w:pPr>
        <w:numPr>
          <w:ilvl w:val="0"/>
          <w:numId w:val="12"/>
        </w:numPr>
        <w:spacing w:before="100" w:beforeAutospacing="1" w:after="100" w:afterAutospacing="1" w:line="240" w:lineRule="auto"/>
      </w:pPr>
      <w:proofErr w:type="spellStart"/>
      <w:r>
        <w:t>statusfile</w:t>
      </w:r>
      <w:proofErr w:type="spellEnd"/>
    </w:p>
    <w:p w14:paraId="6089C931" w14:textId="77777777" w:rsidR="001C4BF7" w:rsidRDefault="001C4BF7" w:rsidP="001C4BF7">
      <w:pPr>
        <w:numPr>
          <w:ilvl w:val="0"/>
          <w:numId w:val="12"/>
        </w:numPr>
        <w:spacing w:before="100" w:beforeAutospacing="1" w:after="100" w:afterAutospacing="1" w:line="240" w:lineRule="auto"/>
      </w:pPr>
      <w:r>
        <w:t>test_mail.py (test for mail)</w:t>
      </w:r>
    </w:p>
    <w:p w14:paraId="20F85463" w14:textId="77777777" w:rsidR="001C4BF7" w:rsidRDefault="001C4BF7" w:rsidP="001C4BF7">
      <w:pPr>
        <w:numPr>
          <w:ilvl w:val="0"/>
          <w:numId w:val="12"/>
        </w:numPr>
        <w:spacing w:before="100" w:beforeAutospacing="1" w:after="100" w:afterAutospacing="1" w:line="240" w:lineRule="auto"/>
      </w:pPr>
      <w:r>
        <w:t>utils.py (utility functions)</w:t>
      </w:r>
    </w:p>
    <w:p w14:paraId="71CA2FE8" w14:textId="77777777" w:rsidR="001C4BF7" w:rsidRDefault="001C4BF7" w:rsidP="001C4BF7">
      <w:pPr>
        <w:numPr>
          <w:ilvl w:val="0"/>
          <w:numId w:val="12"/>
        </w:numPr>
        <w:spacing w:before="100" w:beforeAutospacing="1" w:after="100" w:afterAutospacing="1" w:line="240" w:lineRule="auto"/>
      </w:pPr>
      <w:proofErr w:type="spellStart"/>
      <w:r>
        <w:t>Vending.sqlite</w:t>
      </w:r>
      <w:proofErr w:type="spellEnd"/>
      <w:r>
        <w:t xml:space="preserve"> (vending SQLite database)</w:t>
      </w:r>
    </w:p>
    <w:p w14:paraId="749CBE3B" w14:textId="77777777" w:rsidR="001C4BF7" w:rsidRDefault="001C4BF7" w:rsidP="001C4BF7">
      <w:pPr>
        <w:numPr>
          <w:ilvl w:val="0"/>
          <w:numId w:val="12"/>
        </w:numPr>
        <w:spacing w:before="100" w:beforeAutospacing="1" w:after="100" w:afterAutospacing="1" w:line="240" w:lineRule="auto"/>
      </w:pPr>
      <w:r>
        <w:t>websocket_client.py (</w:t>
      </w:r>
      <w:proofErr w:type="spellStart"/>
      <w:r>
        <w:t>WebSockets</w:t>
      </w:r>
      <w:proofErr w:type="spellEnd"/>
      <w:r>
        <w:t xml:space="preserve"> client for online)</w:t>
      </w:r>
    </w:p>
    <w:p w14:paraId="790A478A" w14:textId="2882AAB5" w:rsidR="00363AC2" w:rsidRDefault="00363AC2" w:rsidP="00363AC2">
      <w:pPr>
        <w:pStyle w:val="BodyText"/>
        <w:spacing w:before="9"/>
        <w:rPr>
          <w:rFonts w:ascii="Times New Roman"/>
          <w:b/>
          <w:sz w:val="13"/>
        </w:rPr>
      </w:pPr>
    </w:p>
    <w:p w14:paraId="07EB1B99" w14:textId="77777777" w:rsidR="000A4060" w:rsidRDefault="000A4060" w:rsidP="00753E38"/>
    <w:p w14:paraId="333F40A9" w14:textId="21EA6BBB" w:rsidR="000A4060" w:rsidRDefault="001C4BF7" w:rsidP="00753E38">
      <w:pPr>
        <w:rPr>
          <w:b/>
          <w:bCs/>
        </w:rPr>
      </w:pPr>
      <w:r>
        <w:rPr>
          <w:b/>
          <w:bCs/>
        </w:rPr>
        <w:t>Online:</w:t>
      </w:r>
    </w:p>
    <w:p w14:paraId="71A120D2" w14:textId="5B52AD86" w:rsidR="001C4BF7" w:rsidRDefault="001C4BF7" w:rsidP="001C4BF7">
      <w:pPr>
        <w:pStyle w:val="ListParagraph"/>
        <w:numPr>
          <w:ilvl w:val="0"/>
          <w:numId w:val="11"/>
        </w:numPr>
        <w:rPr>
          <w:b/>
          <w:bCs/>
        </w:rPr>
      </w:pPr>
      <w:r>
        <w:rPr>
          <w:b/>
          <w:bCs/>
        </w:rPr>
        <w:lastRenderedPageBreak/>
        <w:t>Backend</w:t>
      </w:r>
    </w:p>
    <w:p w14:paraId="079302FF" w14:textId="741BEB8A" w:rsidR="001C4BF7" w:rsidRPr="001C4BF7" w:rsidRDefault="001C4BF7" w:rsidP="001C4BF7">
      <w:pPr>
        <w:pStyle w:val="ListParagraph"/>
        <w:numPr>
          <w:ilvl w:val="1"/>
          <w:numId w:val="11"/>
        </w:numPr>
        <w:rPr>
          <w:b/>
          <w:bCs/>
        </w:rPr>
      </w:pPr>
      <w:r>
        <w:rPr>
          <w:b/>
          <w:bCs/>
        </w:rPr>
        <w:t xml:space="preserve">Backend is an Express.JS/TS server </w:t>
      </w:r>
      <w:proofErr w:type="gramStart"/>
      <w:r>
        <w:rPr>
          <w:b/>
          <w:bCs/>
        </w:rPr>
        <w:t>that</w:t>
      </w:r>
      <w:proofErr w:type="gramEnd"/>
      <w:r>
        <w:rPr>
          <w:b/>
          <w:bCs/>
        </w:rPr>
        <w:t xml:space="preserve"> </w:t>
      </w:r>
    </w:p>
    <w:p w14:paraId="76AB0C78" w14:textId="5DD8F262" w:rsidR="00766180" w:rsidRDefault="00766180" w:rsidP="4CFADF4C">
      <w:pPr>
        <w:rPr>
          <w:b/>
          <w:bCs/>
        </w:rPr>
      </w:pPr>
    </w:p>
    <w:p w14:paraId="22D377D9" w14:textId="77777777" w:rsidR="00D95D66" w:rsidRDefault="000A4060" w:rsidP="00D95D66">
      <w:pPr>
        <w:rPr>
          <w:b/>
          <w:bCs/>
        </w:rPr>
      </w:pPr>
      <w:r w:rsidRPr="1079A18F">
        <w:rPr>
          <w:b/>
          <w:bCs/>
        </w:rPr>
        <w:t>Hardware Abstraction Layer</w:t>
      </w:r>
    </w:p>
    <w:p w14:paraId="7538902C" w14:textId="51087188" w:rsidR="00D95D66" w:rsidRDefault="00D95D66" w:rsidP="00D95D66">
      <w:pPr>
        <w:rPr>
          <w:b/>
          <w:bCs/>
          <w:lang w:val="en-SG"/>
        </w:rPr>
      </w:pPr>
      <w:r>
        <w:rPr>
          <w:b/>
          <w:bCs/>
        </w:rPr>
        <w:t>(</w:t>
      </w:r>
      <w:proofErr w:type="gramStart"/>
      <w:r>
        <w:rPr>
          <w:b/>
          <w:bCs/>
        </w:rPr>
        <w:t>note</w:t>
      </w:r>
      <w:proofErr w:type="gramEnd"/>
      <w:r>
        <w:rPr>
          <w:b/>
          <w:bCs/>
        </w:rPr>
        <w:t>: only the files that are used are displayed here)</w:t>
      </w:r>
    </w:p>
    <w:p w14:paraId="3E422823" w14:textId="2904026E" w:rsidR="00D95D66" w:rsidRPr="00D914A0" w:rsidRDefault="00D95D66" w:rsidP="00D95D66">
      <w:pPr>
        <w:pStyle w:val="ListParagraph"/>
        <w:numPr>
          <w:ilvl w:val="0"/>
          <w:numId w:val="11"/>
        </w:numPr>
        <w:rPr>
          <w:lang w:val="en-SG"/>
        </w:rPr>
      </w:pPr>
      <w:r w:rsidRPr="00D914A0">
        <w:rPr>
          <w:lang w:val="en-SG"/>
        </w:rPr>
        <w:t>hal_key_l.py</w:t>
      </w:r>
      <w:r w:rsidRPr="00D914A0">
        <w:rPr>
          <w:lang w:val="en-SG"/>
        </w:rPr>
        <w:t xml:space="preserve"> (keypad </w:t>
      </w:r>
      <w:r w:rsidR="00D914A0" w:rsidRPr="00D914A0">
        <w:rPr>
          <w:lang w:val="en-SG"/>
        </w:rPr>
        <w:t>interfacing file, new)</w:t>
      </w:r>
    </w:p>
    <w:p w14:paraId="0F213141" w14:textId="78FF33EC" w:rsidR="00D95D66" w:rsidRPr="00D914A0" w:rsidRDefault="00D95D66" w:rsidP="00D914A0">
      <w:pPr>
        <w:pStyle w:val="ListParagraph"/>
        <w:numPr>
          <w:ilvl w:val="0"/>
          <w:numId w:val="11"/>
        </w:numPr>
        <w:rPr>
          <w:lang w:val="en-SG"/>
        </w:rPr>
      </w:pPr>
      <w:r w:rsidRPr="00D914A0">
        <w:rPr>
          <w:lang w:val="en-SG"/>
        </w:rPr>
        <w:t>hal_keypad_new.py</w:t>
      </w:r>
      <w:r w:rsidR="00D914A0" w:rsidRPr="00D914A0">
        <w:rPr>
          <w:lang w:val="en-SG"/>
        </w:rPr>
        <w:t xml:space="preserve"> (keypad interfacing file, new (2))</w:t>
      </w:r>
    </w:p>
    <w:p w14:paraId="3753DFE0" w14:textId="1CD85662" w:rsidR="00D95D66" w:rsidRPr="00D914A0" w:rsidRDefault="00D95D66" w:rsidP="00D914A0">
      <w:pPr>
        <w:pStyle w:val="ListParagraph"/>
        <w:numPr>
          <w:ilvl w:val="0"/>
          <w:numId w:val="11"/>
        </w:numPr>
        <w:rPr>
          <w:lang w:val="en-SG"/>
        </w:rPr>
      </w:pPr>
      <w:r w:rsidRPr="00D914A0">
        <w:rPr>
          <w:lang w:val="en-SG"/>
        </w:rPr>
        <w:t>hal_adc.py</w:t>
      </w:r>
      <w:r w:rsidR="00D914A0" w:rsidRPr="00D914A0">
        <w:rPr>
          <w:lang w:val="en-SG"/>
        </w:rPr>
        <w:t xml:space="preserve"> (ADC for potentiometer)</w:t>
      </w:r>
    </w:p>
    <w:p w14:paraId="27C06CD4" w14:textId="69B14294" w:rsidR="00D95D66" w:rsidRPr="00D914A0" w:rsidRDefault="00D95D66" w:rsidP="00D95D66">
      <w:pPr>
        <w:pStyle w:val="ListParagraph"/>
        <w:numPr>
          <w:ilvl w:val="0"/>
          <w:numId w:val="11"/>
        </w:numPr>
        <w:rPr>
          <w:lang w:val="en-SG"/>
        </w:rPr>
      </w:pPr>
      <w:r w:rsidRPr="00D914A0">
        <w:rPr>
          <w:lang w:val="en-SG"/>
        </w:rPr>
        <w:t>hal_keypad.py</w:t>
      </w:r>
      <w:r w:rsidR="00D914A0" w:rsidRPr="00D914A0">
        <w:rPr>
          <w:lang w:val="en-SG"/>
        </w:rPr>
        <w:t xml:space="preserve"> (Keypad for user input)</w:t>
      </w:r>
    </w:p>
    <w:p w14:paraId="1C1BD816" w14:textId="101E98CB" w:rsidR="00D95D66" w:rsidRPr="00D914A0" w:rsidRDefault="00D95D66" w:rsidP="00D95D66">
      <w:pPr>
        <w:pStyle w:val="ListParagraph"/>
        <w:numPr>
          <w:ilvl w:val="0"/>
          <w:numId w:val="11"/>
        </w:numPr>
        <w:rPr>
          <w:lang w:val="en-SG"/>
        </w:rPr>
      </w:pPr>
      <w:r w:rsidRPr="00D914A0">
        <w:rPr>
          <w:lang w:val="en-SG"/>
        </w:rPr>
        <w:t>hal_lcd.py</w:t>
      </w:r>
      <w:r w:rsidR="00D914A0" w:rsidRPr="00D914A0">
        <w:rPr>
          <w:lang w:val="en-SG"/>
        </w:rPr>
        <w:t xml:space="preserve"> (LCD for displaying information)</w:t>
      </w:r>
    </w:p>
    <w:p w14:paraId="522D0260" w14:textId="2CB80FF9" w:rsidR="00D95D66" w:rsidRPr="00D914A0" w:rsidRDefault="00D95D66" w:rsidP="00D914A0">
      <w:pPr>
        <w:pStyle w:val="ListParagraph"/>
        <w:numPr>
          <w:ilvl w:val="0"/>
          <w:numId w:val="11"/>
        </w:numPr>
        <w:rPr>
          <w:lang w:val="en-SG"/>
        </w:rPr>
      </w:pPr>
      <w:r w:rsidRPr="00D914A0">
        <w:rPr>
          <w:lang w:val="en-SG"/>
        </w:rPr>
        <w:t>hal_rfid_reader.py</w:t>
      </w:r>
      <w:r w:rsidR="00D914A0" w:rsidRPr="00D914A0">
        <w:rPr>
          <w:lang w:val="en-SG"/>
        </w:rPr>
        <w:t xml:space="preserve"> (RFID reader for reading cards)</w:t>
      </w:r>
    </w:p>
    <w:p w14:paraId="3CF0BA37" w14:textId="5C727907" w:rsidR="00D95D66" w:rsidRPr="00D914A0" w:rsidRDefault="00D95D66" w:rsidP="00D914A0">
      <w:pPr>
        <w:pStyle w:val="ListParagraph"/>
        <w:numPr>
          <w:ilvl w:val="0"/>
          <w:numId w:val="11"/>
        </w:numPr>
        <w:rPr>
          <w:lang w:val="en-SG"/>
        </w:rPr>
      </w:pPr>
      <w:r w:rsidRPr="00D914A0">
        <w:rPr>
          <w:lang w:val="en-SG"/>
        </w:rPr>
        <w:t>hal_buzzer.py</w:t>
      </w:r>
      <w:r w:rsidR="00D914A0" w:rsidRPr="00D914A0">
        <w:rPr>
          <w:lang w:val="en-SG"/>
        </w:rPr>
        <w:t xml:space="preserve"> (Buzzer for burglar alarm and dispensing confirmation)</w:t>
      </w:r>
    </w:p>
    <w:p w14:paraId="7A2491EA" w14:textId="37117BA3" w:rsidR="00D95D66" w:rsidRPr="00D914A0" w:rsidRDefault="00D95D66" w:rsidP="00D914A0">
      <w:pPr>
        <w:pStyle w:val="ListParagraph"/>
        <w:numPr>
          <w:ilvl w:val="0"/>
          <w:numId w:val="11"/>
        </w:numPr>
        <w:rPr>
          <w:lang w:val="en-SG"/>
        </w:rPr>
      </w:pPr>
      <w:r w:rsidRPr="00D914A0">
        <w:rPr>
          <w:lang w:val="en-SG"/>
        </w:rPr>
        <w:t>hal_keypad_neo.py</w:t>
      </w:r>
      <w:r w:rsidR="00D914A0" w:rsidRPr="00D914A0">
        <w:rPr>
          <w:lang w:val="en-SG"/>
        </w:rPr>
        <w:t xml:space="preserve"> </w:t>
      </w:r>
      <w:r w:rsidR="00D914A0" w:rsidRPr="00D914A0">
        <w:rPr>
          <w:lang w:val="en-SG"/>
        </w:rPr>
        <w:t>(keypad interfacing file, new (</w:t>
      </w:r>
      <w:r w:rsidR="00D914A0" w:rsidRPr="00D914A0">
        <w:rPr>
          <w:lang w:val="en-SG"/>
        </w:rPr>
        <w:t>3</w:t>
      </w:r>
      <w:r w:rsidR="00D914A0" w:rsidRPr="00D914A0">
        <w:rPr>
          <w:lang w:val="en-SG"/>
        </w:rPr>
        <w:t>))</w:t>
      </w:r>
    </w:p>
    <w:p w14:paraId="67FEB837" w14:textId="164AF8F3" w:rsidR="00D95D66" w:rsidRPr="00D914A0" w:rsidRDefault="00D95D66" w:rsidP="00D95D66">
      <w:pPr>
        <w:pStyle w:val="ListParagraph"/>
        <w:numPr>
          <w:ilvl w:val="0"/>
          <w:numId w:val="11"/>
        </w:numPr>
        <w:rPr>
          <w:lang w:val="en-SG"/>
        </w:rPr>
      </w:pPr>
      <w:r w:rsidRPr="00D914A0">
        <w:rPr>
          <w:lang w:val="en-SG"/>
        </w:rPr>
        <w:t>hal_led.py</w:t>
      </w:r>
      <w:r w:rsidR="00D914A0" w:rsidRPr="00D914A0">
        <w:rPr>
          <w:lang w:val="en-SG"/>
        </w:rPr>
        <w:t xml:space="preserve"> (LED interfacing program)</w:t>
      </w:r>
    </w:p>
    <w:p w14:paraId="66A08986" w14:textId="6EB34AC7" w:rsidR="006D605A" w:rsidRPr="00D914A0" w:rsidRDefault="00D95D66" w:rsidP="00D95D66">
      <w:pPr>
        <w:pStyle w:val="ListParagraph"/>
        <w:numPr>
          <w:ilvl w:val="0"/>
          <w:numId w:val="11"/>
        </w:numPr>
        <w:rPr>
          <w:lang w:val="en-SG"/>
        </w:rPr>
      </w:pPr>
      <w:r w:rsidRPr="00D914A0">
        <w:rPr>
          <w:lang w:val="en-SG"/>
        </w:rPr>
        <w:t>hal_servo.py</w:t>
      </w:r>
      <w:r w:rsidR="00D914A0" w:rsidRPr="00D914A0">
        <w:rPr>
          <w:lang w:val="en-SG"/>
        </w:rPr>
        <w:t xml:space="preserve"> (Servo interfacing program)</w:t>
      </w:r>
    </w:p>
    <w:p w14:paraId="2E62E880" w14:textId="77777777" w:rsidR="006D605A" w:rsidRDefault="006D605A" w:rsidP="1079A18F">
      <w:pPr>
        <w:rPr>
          <w:b/>
          <w:bCs/>
        </w:rPr>
      </w:pPr>
    </w:p>
    <w:p w14:paraId="1ACAD7DD" w14:textId="77777777" w:rsidR="006D605A" w:rsidRDefault="006D605A" w:rsidP="1079A18F">
      <w:pPr>
        <w:rPr>
          <w:b/>
          <w:bCs/>
        </w:rPr>
      </w:pPr>
    </w:p>
    <w:p w14:paraId="010CD1CB" w14:textId="77777777" w:rsidR="006D605A" w:rsidRDefault="006D605A" w:rsidP="1079A18F">
      <w:pPr>
        <w:rPr>
          <w:b/>
          <w:bCs/>
        </w:rPr>
      </w:pPr>
    </w:p>
    <w:p w14:paraId="08AB5C49" w14:textId="77777777" w:rsidR="006D605A" w:rsidRDefault="006D605A" w:rsidP="1079A18F">
      <w:pPr>
        <w:rPr>
          <w:b/>
          <w:bCs/>
        </w:rPr>
      </w:pPr>
    </w:p>
    <w:p w14:paraId="53460126" w14:textId="77777777" w:rsidR="006D605A" w:rsidRDefault="006D605A" w:rsidP="1079A18F">
      <w:pPr>
        <w:rPr>
          <w:b/>
          <w:bCs/>
        </w:rPr>
      </w:pPr>
    </w:p>
    <w:p w14:paraId="20F9D449" w14:textId="6BAEF5F7" w:rsidR="00D31302" w:rsidRDefault="005E5A6D">
      <w:bookmarkStart w:id="24" w:name="_Toc137991555"/>
      <w:r w:rsidRPr="4CFADF4C">
        <w:rPr>
          <w:sz w:val="26"/>
          <w:szCs w:val="26"/>
        </w:rPr>
        <w:t>4.</w:t>
      </w:r>
      <w:r>
        <w:t xml:space="preserve"> </w:t>
      </w:r>
      <w:r w:rsidR="001B2C4A">
        <w:t>Additional notes</w:t>
      </w:r>
      <w:bookmarkEnd w:id="24"/>
    </w:p>
    <w:p w14:paraId="3D5AC822" w14:textId="4C96E0FF" w:rsidR="004D780B" w:rsidRDefault="004D780B" w:rsidP="00D31302"/>
    <w:p w14:paraId="42BD5845" w14:textId="0F887C93" w:rsidR="004D780B" w:rsidRDefault="004D780B" w:rsidP="00D31302"/>
    <w:p w14:paraId="0393F791" w14:textId="3025F17C" w:rsidR="004D780B" w:rsidRDefault="004D780B" w:rsidP="00D31302"/>
    <w:p w14:paraId="32A85A83" w14:textId="2316B199" w:rsidR="004D780B" w:rsidRDefault="004D780B" w:rsidP="00D31302"/>
    <w:p w14:paraId="06896926" w14:textId="48D10D76" w:rsidR="004D780B" w:rsidRDefault="004D780B" w:rsidP="00D31302"/>
    <w:p w14:paraId="0B83C310" w14:textId="04B81EBC" w:rsidR="004D780B" w:rsidRDefault="004D780B" w:rsidP="1079A18F"/>
    <w:p w14:paraId="2576D8D1" w14:textId="50FF828B" w:rsidR="004D780B" w:rsidRDefault="004D780B" w:rsidP="1079A18F"/>
    <w:p w14:paraId="6B9116EF" w14:textId="4D3F7410" w:rsidR="004D780B" w:rsidRDefault="004D780B" w:rsidP="1079A18F"/>
    <w:p w14:paraId="20BFA5B7" w14:textId="0147B401" w:rsidR="004D780B" w:rsidRDefault="004D780B" w:rsidP="1079A18F">
      <w:r>
        <w:rPr>
          <w:noProof/>
        </w:rPr>
        <w:lastRenderedPageBreak/>
        <w:drawing>
          <wp:inline distT="0" distB="0" distL="0" distR="0" wp14:anchorId="2DFE5946" wp14:editId="6CA9A737">
            <wp:extent cx="2389188" cy="5261493"/>
            <wp:effectExtent l="0" t="0" r="9525" b="6350"/>
            <wp:docPr id="529843665" name="Picture 529843665" descr="Snakky Max Green Drinks Vending Machine (Cans &amp; Bottles) - G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84366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9188" cy="5261493"/>
                    </a:xfrm>
                    <a:prstGeom prst="rect">
                      <a:avLst/>
                    </a:prstGeom>
                  </pic:spPr>
                </pic:pic>
              </a:graphicData>
            </a:graphic>
          </wp:inline>
        </w:drawing>
      </w:r>
    </w:p>
    <w:p w14:paraId="51797248" w14:textId="74D5E23C" w:rsidR="008F0314" w:rsidRDefault="004D780B" w:rsidP="1079A18F">
      <w:r>
        <w:t xml:space="preserve">The vending machine shall look like </w:t>
      </w:r>
      <w:r w:rsidR="00731435">
        <w:t xml:space="preserve">this. </w:t>
      </w:r>
      <w:r w:rsidR="00BE53E3">
        <w:t>There will be multiple slots for the same drink</w:t>
      </w:r>
      <w:r w:rsidR="00C00ED3">
        <w:t xml:space="preserve">, and the user shall press the relevant </w:t>
      </w:r>
      <w:proofErr w:type="spellStart"/>
      <w:r w:rsidR="00BD6C26">
        <w:t>refcode</w:t>
      </w:r>
      <w:proofErr w:type="spellEnd"/>
      <w:r w:rsidR="00BD6C26">
        <w:t xml:space="preserve"> </w:t>
      </w:r>
      <w:r w:rsidR="00C00ED3">
        <w:t>for the drink physically.</w:t>
      </w:r>
      <w:r w:rsidR="008F0314">
        <w:t xml:space="preserve"> Since the labels are </w:t>
      </w:r>
      <w:r w:rsidR="00867822">
        <w:t>visible, the small LCD will focus on displaying price instead of printing all drink names which will not be feasible.</w:t>
      </w:r>
      <w:r w:rsidR="00BD6C26">
        <w:t xml:space="preserve"> The drinks in the respective slots shall be labelled by the </w:t>
      </w:r>
      <w:proofErr w:type="spellStart"/>
      <w:r w:rsidR="00BD6C26">
        <w:t>refcode</w:t>
      </w:r>
      <w:proofErr w:type="spellEnd"/>
      <w:r w:rsidR="00BD6C26">
        <w:t xml:space="preserve">, and the user </w:t>
      </w:r>
      <w:proofErr w:type="gramStart"/>
      <w:r w:rsidR="00BD6C26">
        <w:t>has to</w:t>
      </w:r>
      <w:proofErr w:type="gramEnd"/>
      <w:r w:rsidR="00BD6C26">
        <w:t xml:space="preserve"> enter the </w:t>
      </w:r>
      <w:proofErr w:type="spellStart"/>
      <w:r w:rsidR="00BD6C26">
        <w:t>refcode</w:t>
      </w:r>
      <w:proofErr w:type="spellEnd"/>
      <w:r w:rsidR="00BD6C26">
        <w:t>. The physical implementation will also include auto choosing slots.</w:t>
      </w:r>
    </w:p>
    <w:p w14:paraId="1CEA7A1B" w14:textId="5E8760D7" w:rsidR="004D780B" w:rsidRPr="00D31302" w:rsidRDefault="00C00ED3" w:rsidP="00D31302">
      <w:r>
        <w:t xml:space="preserve"> In the online implementation, the</w:t>
      </w:r>
      <w:r w:rsidR="00CE4555">
        <w:t xml:space="preserve"> slots will be automatically managed by the system</w:t>
      </w:r>
      <w:r w:rsidR="00737604">
        <w:t xml:space="preserve">, and a slot with stock will be </w:t>
      </w:r>
      <w:r w:rsidR="00BD6C26">
        <w:t>chosen</w:t>
      </w:r>
      <w:r w:rsidR="005854A5">
        <w:t>. The user will just pick a drink from the UI.</w:t>
      </w:r>
    </w:p>
    <w:sectPr w:rsidR="004D780B" w:rsidRPr="00D3130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E62D1" w14:textId="77777777" w:rsidR="007E7DC6" w:rsidRDefault="007E7DC6" w:rsidP="00197535">
      <w:pPr>
        <w:spacing w:after="0" w:line="240" w:lineRule="auto"/>
      </w:pPr>
      <w:r>
        <w:separator/>
      </w:r>
    </w:p>
  </w:endnote>
  <w:endnote w:type="continuationSeparator" w:id="0">
    <w:p w14:paraId="1943F282" w14:textId="77777777" w:rsidR="007E7DC6" w:rsidRDefault="007E7DC6" w:rsidP="00197535">
      <w:pPr>
        <w:spacing w:after="0" w:line="240" w:lineRule="auto"/>
      </w:pPr>
      <w:r>
        <w:continuationSeparator/>
      </w:r>
    </w:p>
  </w:endnote>
  <w:endnote w:type="continuationNotice" w:id="1">
    <w:p w14:paraId="4A92C45B" w14:textId="77777777" w:rsidR="007E7DC6" w:rsidRDefault="007E7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29C" w14:textId="50E295AE" w:rsidR="00197535" w:rsidRDefault="00197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CBB9" w14:textId="77777777" w:rsidR="007E7DC6" w:rsidRDefault="007E7DC6" w:rsidP="00197535">
      <w:pPr>
        <w:spacing w:after="0" w:line="240" w:lineRule="auto"/>
      </w:pPr>
      <w:r>
        <w:separator/>
      </w:r>
    </w:p>
  </w:footnote>
  <w:footnote w:type="continuationSeparator" w:id="0">
    <w:p w14:paraId="6D2DE697" w14:textId="77777777" w:rsidR="007E7DC6" w:rsidRDefault="007E7DC6" w:rsidP="00197535">
      <w:pPr>
        <w:spacing w:after="0" w:line="240" w:lineRule="auto"/>
      </w:pPr>
      <w:r>
        <w:continuationSeparator/>
      </w:r>
    </w:p>
  </w:footnote>
  <w:footnote w:type="continuationNotice" w:id="1">
    <w:p w14:paraId="74A1BC82" w14:textId="77777777" w:rsidR="007E7DC6" w:rsidRDefault="007E7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86BA" w14:textId="4A397F58" w:rsidR="00197535" w:rsidRDefault="00197535">
    <w:pPr>
      <w:pStyle w:val="Header"/>
    </w:pPr>
  </w:p>
</w:hdr>
</file>

<file path=word/intelligence2.xml><?xml version="1.0" encoding="utf-8"?>
<int2:intelligence xmlns:int2="http://schemas.microsoft.com/office/intelligence/2020/intelligence" xmlns:oel="http://schemas.microsoft.com/office/2019/extlst">
  <int2:observations>
    <int2:textHash int2:hashCode="BavDgtcLQNX3FW" int2:id="SwUIVcLE">
      <int2:state int2:value="Rejected" int2:type="AugLoop_Text_Critique"/>
    </int2:textHash>
    <int2:textHash int2:hashCode="oIY0idW4PWAg0D" int2:id="UdHNWXtW">
      <int2:state int2:value="Rejected" int2:type="AugLoop_Text_Critique"/>
    </int2:textHash>
    <int2:textHash int2:hashCode="bCV6JmAVHRtXpp" int2:id="x0rhdLOr">
      <int2:state int2:value="Rejected" int2:type="AugLoop_Text_Critique"/>
    </int2:textHash>
    <int2:bookmark int2:bookmarkName="_Int_gke2G1g0" int2:invalidationBookmarkName="" int2:hashCode="LlRBJZ5TtrY6Fb" int2:id="NxUQ8MM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90"/>
    <w:multiLevelType w:val="hybridMultilevel"/>
    <w:tmpl w:val="8AFEB8BC"/>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E1285B"/>
    <w:multiLevelType w:val="multilevel"/>
    <w:tmpl w:val="CC5A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0AAE9"/>
    <w:multiLevelType w:val="hybridMultilevel"/>
    <w:tmpl w:val="EBA84536"/>
    <w:lvl w:ilvl="0" w:tplc="AC5264D6">
      <w:numFmt w:val="bullet"/>
      <w:lvlText w:val=""/>
      <w:lvlJc w:val="left"/>
      <w:pPr>
        <w:ind w:left="828" w:hanging="361"/>
      </w:pPr>
      <w:rPr>
        <w:rFonts w:ascii="Wingdings" w:hAnsi="Wingdings" w:hint="default"/>
      </w:rPr>
    </w:lvl>
    <w:lvl w:ilvl="1" w:tplc="D0D064D2">
      <w:start w:val="1"/>
      <w:numFmt w:val="bullet"/>
      <w:lvlText w:val="o"/>
      <w:lvlJc w:val="left"/>
      <w:pPr>
        <w:ind w:left="1440" w:hanging="360"/>
      </w:pPr>
      <w:rPr>
        <w:rFonts w:ascii="Courier New" w:hAnsi="Courier New" w:hint="default"/>
      </w:rPr>
    </w:lvl>
    <w:lvl w:ilvl="2" w:tplc="6420BEB0">
      <w:start w:val="1"/>
      <w:numFmt w:val="bullet"/>
      <w:lvlText w:val=""/>
      <w:lvlJc w:val="left"/>
      <w:pPr>
        <w:ind w:left="2160" w:hanging="360"/>
      </w:pPr>
      <w:rPr>
        <w:rFonts w:ascii="Wingdings" w:hAnsi="Wingdings" w:hint="default"/>
      </w:rPr>
    </w:lvl>
    <w:lvl w:ilvl="3" w:tplc="FFC84498">
      <w:start w:val="1"/>
      <w:numFmt w:val="bullet"/>
      <w:lvlText w:val=""/>
      <w:lvlJc w:val="left"/>
      <w:pPr>
        <w:ind w:left="2880" w:hanging="360"/>
      </w:pPr>
      <w:rPr>
        <w:rFonts w:ascii="Symbol" w:hAnsi="Symbol" w:hint="default"/>
      </w:rPr>
    </w:lvl>
    <w:lvl w:ilvl="4" w:tplc="1102E40C">
      <w:start w:val="1"/>
      <w:numFmt w:val="bullet"/>
      <w:lvlText w:val="o"/>
      <w:lvlJc w:val="left"/>
      <w:pPr>
        <w:ind w:left="3600" w:hanging="360"/>
      </w:pPr>
      <w:rPr>
        <w:rFonts w:ascii="Courier New" w:hAnsi="Courier New" w:hint="default"/>
      </w:rPr>
    </w:lvl>
    <w:lvl w:ilvl="5" w:tplc="1F265518">
      <w:start w:val="1"/>
      <w:numFmt w:val="bullet"/>
      <w:lvlText w:val=""/>
      <w:lvlJc w:val="left"/>
      <w:pPr>
        <w:ind w:left="4320" w:hanging="360"/>
      </w:pPr>
      <w:rPr>
        <w:rFonts w:ascii="Wingdings" w:hAnsi="Wingdings" w:hint="default"/>
      </w:rPr>
    </w:lvl>
    <w:lvl w:ilvl="6" w:tplc="0FFEF8A2">
      <w:start w:val="1"/>
      <w:numFmt w:val="bullet"/>
      <w:lvlText w:val=""/>
      <w:lvlJc w:val="left"/>
      <w:pPr>
        <w:ind w:left="5040" w:hanging="360"/>
      </w:pPr>
      <w:rPr>
        <w:rFonts w:ascii="Symbol" w:hAnsi="Symbol" w:hint="default"/>
      </w:rPr>
    </w:lvl>
    <w:lvl w:ilvl="7" w:tplc="0CD00CDE">
      <w:start w:val="1"/>
      <w:numFmt w:val="bullet"/>
      <w:lvlText w:val="o"/>
      <w:lvlJc w:val="left"/>
      <w:pPr>
        <w:ind w:left="5760" w:hanging="360"/>
      </w:pPr>
      <w:rPr>
        <w:rFonts w:ascii="Courier New" w:hAnsi="Courier New" w:hint="default"/>
      </w:rPr>
    </w:lvl>
    <w:lvl w:ilvl="8" w:tplc="0F429C82">
      <w:start w:val="1"/>
      <w:numFmt w:val="bullet"/>
      <w:lvlText w:val=""/>
      <w:lvlJc w:val="left"/>
      <w:pPr>
        <w:ind w:left="6480" w:hanging="360"/>
      </w:pPr>
      <w:rPr>
        <w:rFonts w:ascii="Wingdings" w:hAnsi="Wingdings" w:hint="default"/>
      </w:rPr>
    </w:lvl>
  </w:abstractNum>
  <w:abstractNum w:abstractNumId="3" w15:restartNumberingAfterBreak="0">
    <w:nsid w:val="24452C03"/>
    <w:multiLevelType w:val="hybridMultilevel"/>
    <w:tmpl w:val="B5FAAFD6"/>
    <w:lvl w:ilvl="0" w:tplc="2B34C318">
      <w:numFmt w:val="bullet"/>
      <w:lvlText w:val=""/>
      <w:lvlJc w:val="left"/>
      <w:pPr>
        <w:ind w:left="828" w:hanging="361"/>
      </w:pPr>
      <w:rPr>
        <w:rFonts w:ascii="Wingdings" w:hAnsi="Wingdings" w:hint="default"/>
      </w:rPr>
    </w:lvl>
    <w:lvl w:ilvl="1" w:tplc="04988158">
      <w:start w:val="1"/>
      <w:numFmt w:val="bullet"/>
      <w:lvlText w:val="o"/>
      <w:lvlJc w:val="left"/>
      <w:pPr>
        <w:ind w:left="1440" w:hanging="360"/>
      </w:pPr>
      <w:rPr>
        <w:rFonts w:ascii="Courier New" w:hAnsi="Courier New" w:hint="default"/>
      </w:rPr>
    </w:lvl>
    <w:lvl w:ilvl="2" w:tplc="8C30A94E">
      <w:start w:val="1"/>
      <w:numFmt w:val="bullet"/>
      <w:lvlText w:val=""/>
      <w:lvlJc w:val="left"/>
      <w:pPr>
        <w:ind w:left="2160" w:hanging="360"/>
      </w:pPr>
      <w:rPr>
        <w:rFonts w:ascii="Wingdings" w:hAnsi="Wingdings" w:hint="default"/>
      </w:rPr>
    </w:lvl>
    <w:lvl w:ilvl="3" w:tplc="B0F2CB02">
      <w:start w:val="1"/>
      <w:numFmt w:val="bullet"/>
      <w:lvlText w:val=""/>
      <w:lvlJc w:val="left"/>
      <w:pPr>
        <w:ind w:left="2880" w:hanging="360"/>
      </w:pPr>
      <w:rPr>
        <w:rFonts w:ascii="Symbol" w:hAnsi="Symbol" w:hint="default"/>
      </w:rPr>
    </w:lvl>
    <w:lvl w:ilvl="4" w:tplc="8A9C1830">
      <w:start w:val="1"/>
      <w:numFmt w:val="bullet"/>
      <w:lvlText w:val="o"/>
      <w:lvlJc w:val="left"/>
      <w:pPr>
        <w:ind w:left="3600" w:hanging="360"/>
      </w:pPr>
      <w:rPr>
        <w:rFonts w:ascii="Courier New" w:hAnsi="Courier New" w:hint="default"/>
      </w:rPr>
    </w:lvl>
    <w:lvl w:ilvl="5" w:tplc="30581B6C">
      <w:start w:val="1"/>
      <w:numFmt w:val="bullet"/>
      <w:lvlText w:val=""/>
      <w:lvlJc w:val="left"/>
      <w:pPr>
        <w:ind w:left="4320" w:hanging="360"/>
      </w:pPr>
      <w:rPr>
        <w:rFonts w:ascii="Wingdings" w:hAnsi="Wingdings" w:hint="default"/>
      </w:rPr>
    </w:lvl>
    <w:lvl w:ilvl="6" w:tplc="4C42D5DA">
      <w:start w:val="1"/>
      <w:numFmt w:val="bullet"/>
      <w:lvlText w:val=""/>
      <w:lvlJc w:val="left"/>
      <w:pPr>
        <w:ind w:left="5040" w:hanging="360"/>
      </w:pPr>
      <w:rPr>
        <w:rFonts w:ascii="Symbol" w:hAnsi="Symbol" w:hint="default"/>
      </w:rPr>
    </w:lvl>
    <w:lvl w:ilvl="7" w:tplc="B7500322">
      <w:start w:val="1"/>
      <w:numFmt w:val="bullet"/>
      <w:lvlText w:val="o"/>
      <w:lvlJc w:val="left"/>
      <w:pPr>
        <w:ind w:left="5760" w:hanging="360"/>
      </w:pPr>
      <w:rPr>
        <w:rFonts w:ascii="Courier New" w:hAnsi="Courier New" w:hint="default"/>
      </w:rPr>
    </w:lvl>
    <w:lvl w:ilvl="8" w:tplc="6E8C7262">
      <w:start w:val="1"/>
      <w:numFmt w:val="bullet"/>
      <w:lvlText w:val=""/>
      <w:lvlJc w:val="left"/>
      <w:pPr>
        <w:ind w:left="6480" w:hanging="360"/>
      </w:pPr>
      <w:rPr>
        <w:rFonts w:ascii="Wingdings" w:hAnsi="Wingdings" w:hint="default"/>
      </w:rPr>
    </w:lvl>
  </w:abstractNum>
  <w:abstractNum w:abstractNumId="4" w15:restartNumberingAfterBreak="0">
    <w:nsid w:val="2ED7AF2C"/>
    <w:multiLevelType w:val="hybridMultilevel"/>
    <w:tmpl w:val="1444E8DE"/>
    <w:lvl w:ilvl="0" w:tplc="40BE09BA">
      <w:numFmt w:val="bullet"/>
      <w:lvlText w:val=""/>
      <w:lvlJc w:val="left"/>
      <w:pPr>
        <w:ind w:left="828" w:hanging="361"/>
      </w:pPr>
      <w:rPr>
        <w:rFonts w:ascii="Wingdings" w:hAnsi="Wingdings" w:hint="default"/>
      </w:rPr>
    </w:lvl>
    <w:lvl w:ilvl="1" w:tplc="9ECEF312">
      <w:start w:val="1"/>
      <w:numFmt w:val="bullet"/>
      <w:lvlText w:val="o"/>
      <w:lvlJc w:val="left"/>
      <w:pPr>
        <w:ind w:left="1440" w:hanging="360"/>
      </w:pPr>
      <w:rPr>
        <w:rFonts w:ascii="Courier New" w:hAnsi="Courier New" w:hint="default"/>
      </w:rPr>
    </w:lvl>
    <w:lvl w:ilvl="2" w:tplc="ACB2CBAC">
      <w:start w:val="1"/>
      <w:numFmt w:val="bullet"/>
      <w:lvlText w:val=""/>
      <w:lvlJc w:val="left"/>
      <w:pPr>
        <w:ind w:left="2160" w:hanging="360"/>
      </w:pPr>
      <w:rPr>
        <w:rFonts w:ascii="Wingdings" w:hAnsi="Wingdings" w:hint="default"/>
      </w:rPr>
    </w:lvl>
    <w:lvl w:ilvl="3" w:tplc="0AACC1CC">
      <w:start w:val="1"/>
      <w:numFmt w:val="bullet"/>
      <w:lvlText w:val=""/>
      <w:lvlJc w:val="left"/>
      <w:pPr>
        <w:ind w:left="2880" w:hanging="360"/>
      </w:pPr>
      <w:rPr>
        <w:rFonts w:ascii="Symbol" w:hAnsi="Symbol" w:hint="default"/>
      </w:rPr>
    </w:lvl>
    <w:lvl w:ilvl="4" w:tplc="40E40006">
      <w:start w:val="1"/>
      <w:numFmt w:val="bullet"/>
      <w:lvlText w:val="o"/>
      <w:lvlJc w:val="left"/>
      <w:pPr>
        <w:ind w:left="3600" w:hanging="360"/>
      </w:pPr>
      <w:rPr>
        <w:rFonts w:ascii="Courier New" w:hAnsi="Courier New" w:hint="default"/>
      </w:rPr>
    </w:lvl>
    <w:lvl w:ilvl="5" w:tplc="32CE7BA0">
      <w:start w:val="1"/>
      <w:numFmt w:val="bullet"/>
      <w:lvlText w:val=""/>
      <w:lvlJc w:val="left"/>
      <w:pPr>
        <w:ind w:left="4320" w:hanging="360"/>
      </w:pPr>
      <w:rPr>
        <w:rFonts w:ascii="Wingdings" w:hAnsi="Wingdings" w:hint="default"/>
      </w:rPr>
    </w:lvl>
    <w:lvl w:ilvl="6" w:tplc="451CCD24">
      <w:start w:val="1"/>
      <w:numFmt w:val="bullet"/>
      <w:lvlText w:val=""/>
      <w:lvlJc w:val="left"/>
      <w:pPr>
        <w:ind w:left="5040" w:hanging="360"/>
      </w:pPr>
      <w:rPr>
        <w:rFonts w:ascii="Symbol" w:hAnsi="Symbol" w:hint="default"/>
      </w:rPr>
    </w:lvl>
    <w:lvl w:ilvl="7" w:tplc="7A82468A">
      <w:start w:val="1"/>
      <w:numFmt w:val="bullet"/>
      <w:lvlText w:val="o"/>
      <w:lvlJc w:val="left"/>
      <w:pPr>
        <w:ind w:left="5760" w:hanging="360"/>
      </w:pPr>
      <w:rPr>
        <w:rFonts w:ascii="Courier New" w:hAnsi="Courier New" w:hint="default"/>
      </w:rPr>
    </w:lvl>
    <w:lvl w:ilvl="8" w:tplc="B336CD0C">
      <w:start w:val="1"/>
      <w:numFmt w:val="bullet"/>
      <w:lvlText w:val=""/>
      <w:lvlJc w:val="left"/>
      <w:pPr>
        <w:ind w:left="6480" w:hanging="360"/>
      </w:pPr>
      <w:rPr>
        <w:rFonts w:ascii="Wingdings" w:hAnsi="Wingdings" w:hint="default"/>
      </w:rPr>
    </w:lvl>
  </w:abstractNum>
  <w:abstractNum w:abstractNumId="5" w15:restartNumberingAfterBreak="0">
    <w:nsid w:val="36D82697"/>
    <w:multiLevelType w:val="hybridMultilevel"/>
    <w:tmpl w:val="E9E8E786"/>
    <w:lvl w:ilvl="0" w:tplc="92F2F172">
      <w:start w:val="1"/>
      <w:numFmt w:val="decimal"/>
      <w:lvlText w:val="%1."/>
      <w:lvlJc w:val="left"/>
      <w:pPr>
        <w:ind w:left="720" w:hanging="360"/>
      </w:pPr>
    </w:lvl>
    <w:lvl w:ilvl="1" w:tplc="6AD4CE0C">
      <w:start w:val="1"/>
      <w:numFmt w:val="lowerLetter"/>
      <w:lvlText w:val="%2."/>
      <w:lvlJc w:val="left"/>
      <w:pPr>
        <w:ind w:left="1440" w:hanging="360"/>
      </w:pPr>
    </w:lvl>
    <w:lvl w:ilvl="2" w:tplc="5CF20FFC">
      <w:start w:val="1"/>
      <w:numFmt w:val="lowerRoman"/>
      <w:lvlText w:val="%3."/>
      <w:lvlJc w:val="right"/>
      <w:pPr>
        <w:ind w:left="2160" w:hanging="180"/>
      </w:pPr>
    </w:lvl>
    <w:lvl w:ilvl="3" w:tplc="88A8261C">
      <w:start w:val="1"/>
      <w:numFmt w:val="decimal"/>
      <w:lvlText w:val="%4."/>
      <w:lvlJc w:val="left"/>
      <w:pPr>
        <w:ind w:left="2880" w:hanging="360"/>
      </w:pPr>
    </w:lvl>
    <w:lvl w:ilvl="4" w:tplc="6FA80B04">
      <w:start w:val="1"/>
      <w:numFmt w:val="lowerLetter"/>
      <w:lvlText w:val="%5."/>
      <w:lvlJc w:val="left"/>
      <w:pPr>
        <w:ind w:left="3600" w:hanging="360"/>
      </w:pPr>
    </w:lvl>
    <w:lvl w:ilvl="5" w:tplc="130AE07A">
      <w:start w:val="1"/>
      <w:numFmt w:val="lowerRoman"/>
      <w:lvlText w:val="%6."/>
      <w:lvlJc w:val="right"/>
      <w:pPr>
        <w:ind w:left="4320" w:hanging="180"/>
      </w:pPr>
    </w:lvl>
    <w:lvl w:ilvl="6" w:tplc="48FA03C0">
      <w:start w:val="1"/>
      <w:numFmt w:val="decimal"/>
      <w:lvlText w:val="%7."/>
      <w:lvlJc w:val="left"/>
      <w:pPr>
        <w:ind w:left="5040" w:hanging="360"/>
      </w:pPr>
    </w:lvl>
    <w:lvl w:ilvl="7" w:tplc="52E6A250">
      <w:start w:val="1"/>
      <w:numFmt w:val="lowerLetter"/>
      <w:lvlText w:val="%8."/>
      <w:lvlJc w:val="left"/>
      <w:pPr>
        <w:ind w:left="5760" w:hanging="360"/>
      </w:pPr>
    </w:lvl>
    <w:lvl w:ilvl="8" w:tplc="8580F3D4">
      <w:start w:val="1"/>
      <w:numFmt w:val="lowerRoman"/>
      <w:lvlText w:val="%9."/>
      <w:lvlJc w:val="right"/>
      <w:pPr>
        <w:ind w:left="6480" w:hanging="180"/>
      </w:pPr>
    </w:lvl>
  </w:abstractNum>
  <w:abstractNum w:abstractNumId="6" w15:restartNumberingAfterBreak="0">
    <w:nsid w:val="3B74005C"/>
    <w:multiLevelType w:val="multilevel"/>
    <w:tmpl w:val="F92CBCFE"/>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2F70F94"/>
    <w:multiLevelType w:val="hybridMultilevel"/>
    <w:tmpl w:val="63564DA6"/>
    <w:lvl w:ilvl="0" w:tplc="466ABF62">
      <w:start w:val="1"/>
      <w:numFmt w:val="decimal"/>
      <w:lvlText w:val="%1."/>
      <w:lvlJc w:val="left"/>
      <w:pPr>
        <w:ind w:left="360" w:hanging="360"/>
      </w:pPr>
    </w:lvl>
    <w:lvl w:ilvl="1" w:tplc="BA0E4176">
      <w:start w:val="1"/>
      <w:numFmt w:val="lowerLetter"/>
      <w:lvlText w:val="%2."/>
      <w:lvlJc w:val="left"/>
      <w:pPr>
        <w:ind w:left="1080" w:hanging="360"/>
      </w:pPr>
    </w:lvl>
    <w:lvl w:ilvl="2" w:tplc="B0761838">
      <w:start w:val="1"/>
      <w:numFmt w:val="lowerRoman"/>
      <w:lvlText w:val="%3."/>
      <w:lvlJc w:val="right"/>
      <w:pPr>
        <w:ind w:left="1800" w:hanging="180"/>
      </w:pPr>
    </w:lvl>
    <w:lvl w:ilvl="3" w:tplc="A50E8438">
      <w:start w:val="1"/>
      <w:numFmt w:val="decimal"/>
      <w:lvlText w:val="%4."/>
      <w:lvlJc w:val="left"/>
      <w:pPr>
        <w:ind w:left="2520" w:hanging="360"/>
      </w:pPr>
    </w:lvl>
    <w:lvl w:ilvl="4" w:tplc="B754927C">
      <w:start w:val="1"/>
      <w:numFmt w:val="lowerLetter"/>
      <w:lvlText w:val="%5."/>
      <w:lvlJc w:val="left"/>
      <w:pPr>
        <w:ind w:left="3240" w:hanging="360"/>
      </w:pPr>
    </w:lvl>
    <w:lvl w:ilvl="5" w:tplc="0890C510">
      <w:start w:val="1"/>
      <w:numFmt w:val="lowerRoman"/>
      <w:lvlText w:val="%6."/>
      <w:lvlJc w:val="right"/>
      <w:pPr>
        <w:ind w:left="3960" w:hanging="180"/>
      </w:pPr>
    </w:lvl>
    <w:lvl w:ilvl="6" w:tplc="7CF0683A">
      <w:start w:val="1"/>
      <w:numFmt w:val="decimal"/>
      <w:lvlText w:val="%7."/>
      <w:lvlJc w:val="left"/>
      <w:pPr>
        <w:ind w:left="4680" w:hanging="360"/>
      </w:pPr>
    </w:lvl>
    <w:lvl w:ilvl="7" w:tplc="DA464E1E">
      <w:start w:val="1"/>
      <w:numFmt w:val="lowerLetter"/>
      <w:lvlText w:val="%8."/>
      <w:lvlJc w:val="left"/>
      <w:pPr>
        <w:ind w:left="5400" w:hanging="360"/>
      </w:pPr>
    </w:lvl>
    <w:lvl w:ilvl="8" w:tplc="5D0054F6">
      <w:start w:val="1"/>
      <w:numFmt w:val="lowerRoman"/>
      <w:lvlText w:val="%9."/>
      <w:lvlJc w:val="right"/>
      <w:pPr>
        <w:ind w:left="6120" w:hanging="180"/>
      </w:pPr>
    </w:lvl>
  </w:abstractNum>
  <w:abstractNum w:abstractNumId="8" w15:restartNumberingAfterBreak="0">
    <w:nsid w:val="6F207633"/>
    <w:multiLevelType w:val="multilevel"/>
    <w:tmpl w:val="A2062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5F230A"/>
    <w:multiLevelType w:val="hybridMultilevel"/>
    <w:tmpl w:val="A6D011C8"/>
    <w:lvl w:ilvl="0" w:tplc="D4507DB2">
      <w:start w:val="4"/>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203CE9F"/>
    <w:multiLevelType w:val="hybridMultilevel"/>
    <w:tmpl w:val="0324F066"/>
    <w:lvl w:ilvl="0" w:tplc="3ED25EEA">
      <w:numFmt w:val="bullet"/>
      <w:lvlText w:val=""/>
      <w:lvlJc w:val="left"/>
      <w:pPr>
        <w:ind w:left="828" w:hanging="361"/>
      </w:pPr>
      <w:rPr>
        <w:rFonts w:ascii="Wingdings" w:hAnsi="Wingdings" w:hint="default"/>
      </w:rPr>
    </w:lvl>
    <w:lvl w:ilvl="1" w:tplc="B9B4A1A8">
      <w:start w:val="1"/>
      <w:numFmt w:val="bullet"/>
      <w:lvlText w:val="o"/>
      <w:lvlJc w:val="left"/>
      <w:pPr>
        <w:ind w:left="1440" w:hanging="360"/>
      </w:pPr>
      <w:rPr>
        <w:rFonts w:ascii="Courier New" w:hAnsi="Courier New" w:hint="default"/>
      </w:rPr>
    </w:lvl>
    <w:lvl w:ilvl="2" w:tplc="16203F78">
      <w:start w:val="1"/>
      <w:numFmt w:val="bullet"/>
      <w:lvlText w:val=""/>
      <w:lvlJc w:val="left"/>
      <w:pPr>
        <w:ind w:left="2160" w:hanging="360"/>
      </w:pPr>
      <w:rPr>
        <w:rFonts w:ascii="Wingdings" w:hAnsi="Wingdings" w:hint="default"/>
      </w:rPr>
    </w:lvl>
    <w:lvl w:ilvl="3" w:tplc="4A6A47FC">
      <w:start w:val="1"/>
      <w:numFmt w:val="bullet"/>
      <w:lvlText w:val=""/>
      <w:lvlJc w:val="left"/>
      <w:pPr>
        <w:ind w:left="2880" w:hanging="360"/>
      </w:pPr>
      <w:rPr>
        <w:rFonts w:ascii="Symbol" w:hAnsi="Symbol" w:hint="default"/>
      </w:rPr>
    </w:lvl>
    <w:lvl w:ilvl="4" w:tplc="EF1A46C8">
      <w:start w:val="1"/>
      <w:numFmt w:val="bullet"/>
      <w:lvlText w:val="o"/>
      <w:lvlJc w:val="left"/>
      <w:pPr>
        <w:ind w:left="3600" w:hanging="360"/>
      </w:pPr>
      <w:rPr>
        <w:rFonts w:ascii="Courier New" w:hAnsi="Courier New" w:hint="default"/>
      </w:rPr>
    </w:lvl>
    <w:lvl w:ilvl="5" w:tplc="E53485CA">
      <w:start w:val="1"/>
      <w:numFmt w:val="bullet"/>
      <w:lvlText w:val=""/>
      <w:lvlJc w:val="left"/>
      <w:pPr>
        <w:ind w:left="4320" w:hanging="360"/>
      </w:pPr>
      <w:rPr>
        <w:rFonts w:ascii="Wingdings" w:hAnsi="Wingdings" w:hint="default"/>
      </w:rPr>
    </w:lvl>
    <w:lvl w:ilvl="6" w:tplc="F8740E1C">
      <w:start w:val="1"/>
      <w:numFmt w:val="bullet"/>
      <w:lvlText w:val=""/>
      <w:lvlJc w:val="left"/>
      <w:pPr>
        <w:ind w:left="5040" w:hanging="360"/>
      </w:pPr>
      <w:rPr>
        <w:rFonts w:ascii="Symbol" w:hAnsi="Symbol" w:hint="default"/>
      </w:rPr>
    </w:lvl>
    <w:lvl w:ilvl="7" w:tplc="85EAD052">
      <w:start w:val="1"/>
      <w:numFmt w:val="bullet"/>
      <w:lvlText w:val="o"/>
      <w:lvlJc w:val="left"/>
      <w:pPr>
        <w:ind w:left="5760" w:hanging="360"/>
      </w:pPr>
      <w:rPr>
        <w:rFonts w:ascii="Courier New" w:hAnsi="Courier New" w:hint="default"/>
      </w:rPr>
    </w:lvl>
    <w:lvl w:ilvl="8" w:tplc="7586385A">
      <w:start w:val="1"/>
      <w:numFmt w:val="bullet"/>
      <w:lvlText w:val=""/>
      <w:lvlJc w:val="left"/>
      <w:pPr>
        <w:ind w:left="6480" w:hanging="360"/>
      </w:pPr>
      <w:rPr>
        <w:rFonts w:ascii="Wingdings" w:hAnsi="Wingdings" w:hint="default"/>
      </w:rPr>
    </w:lvl>
  </w:abstractNum>
  <w:abstractNum w:abstractNumId="11" w15:restartNumberingAfterBreak="0">
    <w:nsid w:val="7B44CCBA"/>
    <w:multiLevelType w:val="hybridMultilevel"/>
    <w:tmpl w:val="CD34D4EE"/>
    <w:lvl w:ilvl="0" w:tplc="46FA5954">
      <w:numFmt w:val="bullet"/>
      <w:lvlText w:val=""/>
      <w:lvlJc w:val="left"/>
      <w:pPr>
        <w:ind w:left="828" w:hanging="361"/>
      </w:pPr>
      <w:rPr>
        <w:rFonts w:ascii="Wingdings" w:hAnsi="Wingdings" w:hint="default"/>
      </w:rPr>
    </w:lvl>
    <w:lvl w:ilvl="1" w:tplc="45C023D2">
      <w:start w:val="1"/>
      <w:numFmt w:val="bullet"/>
      <w:lvlText w:val="o"/>
      <w:lvlJc w:val="left"/>
      <w:pPr>
        <w:ind w:left="1440" w:hanging="360"/>
      </w:pPr>
      <w:rPr>
        <w:rFonts w:ascii="Courier New" w:hAnsi="Courier New" w:hint="default"/>
      </w:rPr>
    </w:lvl>
    <w:lvl w:ilvl="2" w:tplc="9E5E1E06">
      <w:start w:val="1"/>
      <w:numFmt w:val="bullet"/>
      <w:lvlText w:val=""/>
      <w:lvlJc w:val="left"/>
      <w:pPr>
        <w:ind w:left="2160" w:hanging="360"/>
      </w:pPr>
      <w:rPr>
        <w:rFonts w:ascii="Wingdings" w:hAnsi="Wingdings" w:hint="default"/>
      </w:rPr>
    </w:lvl>
    <w:lvl w:ilvl="3" w:tplc="3294C156">
      <w:start w:val="1"/>
      <w:numFmt w:val="bullet"/>
      <w:lvlText w:val=""/>
      <w:lvlJc w:val="left"/>
      <w:pPr>
        <w:ind w:left="2880" w:hanging="360"/>
      </w:pPr>
      <w:rPr>
        <w:rFonts w:ascii="Symbol" w:hAnsi="Symbol" w:hint="default"/>
      </w:rPr>
    </w:lvl>
    <w:lvl w:ilvl="4" w:tplc="947826AA">
      <w:start w:val="1"/>
      <w:numFmt w:val="bullet"/>
      <w:lvlText w:val="o"/>
      <w:lvlJc w:val="left"/>
      <w:pPr>
        <w:ind w:left="3600" w:hanging="360"/>
      </w:pPr>
      <w:rPr>
        <w:rFonts w:ascii="Courier New" w:hAnsi="Courier New" w:hint="default"/>
      </w:rPr>
    </w:lvl>
    <w:lvl w:ilvl="5" w:tplc="984C3006">
      <w:start w:val="1"/>
      <w:numFmt w:val="bullet"/>
      <w:lvlText w:val=""/>
      <w:lvlJc w:val="left"/>
      <w:pPr>
        <w:ind w:left="4320" w:hanging="360"/>
      </w:pPr>
      <w:rPr>
        <w:rFonts w:ascii="Wingdings" w:hAnsi="Wingdings" w:hint="default"/>
      </w:rPr>
    </w:lvl>
    <w:lvl w:ilvl="6" w:tplc="E084AAF4">
      <w:start w:val="1"/>
      <w:numFmt w:val="bullet"/>
      <w:lvlText w:val=""/>
      <w:lvlJc w:val="left"/>
      <w:pPr>
        <w:ind w:left="5040" w:hanging="360"/>
      </w:pPr>
      <w:rPr>
        <w:rFonts w:ascii="Symbol" w:hAnsi="Symbol" w:hint="default"/>
      </w:rPr>
    </w:lvl>
    <w:lvl w:ilvl="7" w:tplc="EE7E08CC">
      <w:start w:val="1"/>
      <w:numFmt w:val="bullet"/>
      <w:lvlText w:val="o"/>
      <w:lvlJc w:val="left"/>
      <w:pPr>
        <w:ind w:left="5760" w:hanging="360"/>
      </w:pPr>
      <w:rPr>
        <w:rFonts w:ascii="Courier New" w:hAnsi="Courier New" w:hint="default"/>
      </w:rPr>
    </w:lvl>
    <w:lvl w:ilvl="8" w:tplc="C23602FE">
      <w:start w:val="1"/>
      <w:numFmt w:val="bullet"/>
      <w:lvlText w:val=""/>
      <w:lvlJc w:val="left"/>
      <w:pPr>
        <w:ind w:left="6480" w:hanging="360"/>
      </w:pPr>
      <w:rPr>
        <w:rFonts w:ascii="Wingdings" w:hAnsi="Wingdings" w:hint="default"/>
      </w:rPr>
    </w:lvl>
  </w:abstractNum>
  <w:num w:numId="1" w16cid:durableId="1318148499">
    <w:abstractNumId w:val="7"/>
  </w:num>
  <w:num w:numId="2" w16cid:durableId="496503456">
    <w:abstractNumId w:val="5"/>
  </w:num>
  <w:num w:numId="3" w16cid:durableId="46103655">
    <w:abstractNumId w:val="8"/>
  </w:num>
  <w:num w:numId="4" w16cid:durableId="1743597502">
    <w:abstractNumId w:val="6"/>
  </w:num>
  <w:num w:numId="5" w16cid:durableId="944115063">
    <w:abstractNumId w:val="2"/>
  </w:num>
  <w:num w:numId="6" w16cid:durableId="1352611513">
    <w:abstractNumId w:val="11"/>
  </w:num>
  <w:num w:numId="7" w16cid:durableId="235091236">
    <w:abstractNumId w:val="4"/>
  </w:num>
  <w:num w:numId="8" w16cid:durableId="1431315996">
    <w:abstractNumId w:val="10"/>
  </w:num>
  <w:num w:numId="9" w16cid:durableId="1097406181">
    <w:abstractNumId w:val="3"/>
  </w:num>
  <w:num w:numId="10" w16cid:durableId="746348371">
    <w:abstractNumId w:val="0"/>
  </w:num>
  <w:num w:numId="11" w16cid:durableId="273248856">
    <w:abstractNumId w:val="9"/>
  </w:num>
  <w:num w:numId="12" w16cid:durableId="7251050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US CHEE ZIHAN">
    <w15:presenceInfo w15:providerId="AD" w15:userId="S::LUCIUSCHEE.22@ichat.sp.edu.sg::a2da268a-bfa4-45d6-8c1d-9d0c3e60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A0s7QwNzU2s7C0MLVU0lEKTi0uzszPAykwqwUAjxl0JCwAAAA="/>
  </w:docVars>
  <w:rsids>
    <w:rsidRoot w:val="28864724"/>
    <w:rsid w:val="00000285"/>
    <w:rsid w:val="00006CFA"/>
    <w:rsid w:val="00013F69"/>
    <w:rsid w:val="00021D7A"/>
    <w:rsid w:val="00021EA7"/>
    <w:rsid w:val="000220F5"/>
    <w:rsid w:val="00024DF7"/>
    <w:rsid w:val="00025EEC"/>
    <w:rsid w:val="000268F4"/>
    <w:rsid w:val="000323FC"/>
    <w:rsid w:val="00034EB6"/>
    <w:rsid w:val="000357E4"/>
    <w:rsid w:val="00037393"/>
    <w:rsid w:val="00052505"/>
    <w:rsid w:val="000541C6"/>
    <w:rsid w:val="00056244"/>
    <w:rsid w:val="000569C5"/>
    <w:rsid w:val="0006267F"/>
    <w:rsid w:val="00065257"/>
    <w:rsid w:val="000727FF"/>
    <w:rsid w:val="00074013"/>
    <w:rsid w:val="0007488F"/>
    <w:rsid w:val="00075002"/>
    <w:rsid w:val="00076C91"/>
    <w:rsid w:val="00082C6F"/>
    <w:rsid w:val="00084AF3"/>
    <w:rsid w:val="000865B2"/>
    <w:rsid w:val="000867CA"/>
    <w:rsid w:val="00087E57"/>
    <w:rsid w:val="00090215"/>
    <w:rsid w:val="000902E2"/>
    <w:rsid w:val="000906DC"/>
    <w:rsid w:val="00093150"/>
    <w:rsid w:val="00093943"/>
    <w:rsid w:val="00094193"/>
    <w:rsid w:val="000A4060"/>
    <w:rsid w:val="000C0F24"/>
    <w:rsid w:val="000C0FBF"/>
    <w:rsid w:val="000C288F"/>
    <w:rsid w:val="000C5784"/>
    <w:rsid w:val="000D3474"/>
    <w:rsid w:val="000D4C4A"/>
    <w:rsid w:val="000D63EC"/>
    <w:rsid w:val="000E4C89"/>
    <w:rsid w:val="000E5A95"/>
    <w:rsid w:val="000F0BAA"/>
    <w:rsid w:val="000F48DA"/>
    <w:rsid w:val="000F5420"/>
    <w:rsid w:val="000F7841"/>
    <w:rsid w:val="0010232D"/>
    <w:rsid w:val="00102995"/>
    <w:rsid w:val="00105705"/>
    <w:rsid w:val="00106944"/>
    <w:rsid w:val="00106CDA"/>
    <w:rsid w:val="00107716"/>
    <w:rsid w:val="001104ED"/>
    <w:rsid w:val="001110C2"/>
    <w:rsid w:val="00112213"/>
    <w:rsid w:val="001149DD"/>
    <w:rsid w:val="00117CFB"/>
    <w:rsid w:val="00117D7A"/>
    <w:rsid w:val="00126D73"/>
    <w:rsid w:val="00132853"/>
    <w:rsid w:val="00132DB6"/>
    <w:rsid w:val="00132F1F"/>
    <w:rsid w:val="00133113"/>
    <w:rsid w:val="00137D7C"/>
    <w:rsid w:val="00142168"/>
    <w:rsid w:val="00147C72"/>
    <w:rsid w:val="00152141"/>
    <w:rsid w:val="00152567"/>
    <w:rsid w:val="00162F7A"/>
    <w:rsid w:val="00164D98"/>
    <w:rsid w:val="001651C7"/>
    <w:rsid w:val="001656D4"/>
    <w:rsid w:val="001665AA"/>
    <w:rsid w:val="001668B3"/>
    <w:rsid w:val="001676C1"/>
    <w:rsid w:val="00172F4E"/>
    <w:rsid w:val="00174D41"/>
    <w:rsid w:val="001755D8"/>
    <w:rsid w:val="00181345"/>
    <w:rsid w:val="001819C6"/>
    <w:rsid w:val="00185497"/>
    <w:rsid w:val="00185BCD"/>
    <w:rsid w:val="00186E9F"/>
    <w:rsid w:val="001877EF"/>
    <w:rsid w:val="00190876"/>
    <w:rsid w:val="001932CD"/>
    <w:rsid w:val="001935BC"/>
    <w:rsid w:val="00197535"/>
    <w:rsid w:val="001A035D"/>
    <w:rsid w:val="001A04A3"/>
    <w:rsid w:val="001A444C"/>
    <w:rsid w:val="001A45B1"/>
    <w:rsid w:val="001A7F39"/>
    <w:rsid w:val="001B0D89"/>
    <w:rsid w:val="001B0F94"/>
    <w:rsid w:val="001B2C4A"/>
    <w:rsid w:val="001B3A46"/>
    <w:rsid w:val="001B45DA"/>
    <w:rsid w:val="001B5540"/>
    <w:rsid w:val="001B6328"/>
    <w:rsid w:val="001B7A9E"/>
    <w:rsid w:val="001C3EFC"/>
    <w:rsid w:val="001C4BF7"/>
    <w:rsid w:val="001C71D3"/>
    <w:rsid w:val="001D04AD"/>
    <w:rsid w:val="001D0CA1"/>
    <w:rsid w:val="001D18EC"/>
    <w:rsid w:val="001D25DC"/>
    <w:rsid w:val="001D348B"/>
    <w:rsid w:val="001D43D3"/>
    <w:rsid w:val="001D661A"/>
    <w:rsid w:val="001F420F"/>
    <w:rsid w:val="001F68F1"/>
    <w:rsid w:val="00200033"/>
    <w:rsid w:val="002008B1"/>
    <w:rsid w:val="00201B9A"/>
    <w:rsid w:val="00202E26"/>
    <w:rsid w:val="00203017"/>
    <w:rsid w:val="0020425D"/>
    <w:rsid w:val="00205E05"/>
    <w:rsid w:val="00207EEA"/>
    <w:rsid w:val="00220622"/>
    <w:rsid w:val="00223568"/>
    <w:rsid w:val="00225739"/>
    <w:rsid w:val="002267E9"/>
    <w:rsid w:val="00227AF9"/>
    <w:rsid w:val="00230A79"/>
    <w:rsid w:val="002330FE"/>
    <w:rsid w:val="0023649F"/>
    <w:rsid w:val="00242608"/>
    <w:rsid w:val="00243857"/>
    <w:rsid w:val="002543B3"/>
    <w:rsid w:val="00255A70"/>
    <w:rsid w:val="00256762"/>
    <w:rsid w:val="00256A19"/>
    <w:rsid w:val="00265FB1"/>
    <w:rsid w:val="0026744E"/>
    <w:rsid w:val="00273A67"/>
    <w:rsid w:val="00281D70"/>
    <w:rsid w:val="002825D5"/>
    <w:rsid w:val="002940CD"/>
    <w:rsid w:val="00294FEC"/>
    <w:rsid w:val="002976F0"/>
    <w:rsid w:val="002B1255"/>
    <w:rsid w:val="002B2A9D"/>
    <w:rsid w:val="002B2F61"/>
    <w:rsid w:val="002B5075"/>
    <w:rsid w:val="002C3B72"/>
    <w:rsid w:val="002C538E"/>
    <w:rsid w:val="002C69F7"/>
    <w:rsid w:val="002C7814"/>
    <w:rsid w:val="002D266E"/>
    <w:rsid w:val="002D6AFD"/>
    <w:rsid w:val="002E4F87"/>
    <w:rsid w:val="002E5FFC"/>
    <w:rsid w:val="002E70BD"/>
    <w:rsid w:val="002E7603"/>
    <w:rsid w:val="002F0DDE"/>
    <w:rsid w:val="002F1DF9"/>
    <w:rsid w:val="002F6DA4"/>
    <w:rsid w:val="002F7AF1"/>
    <w:rsid w:val="00303FA4"/>
    <w:rsid w:val="00305627"/>
    <w:rsid w:val="00305C7B"/>
    <w:rsid w:val="003068F1"/>
    <w:rsid w:val="00311640"/>
    <w:rsid w:val="00322E51"/>
    <w:rsid w:val="00323987"/>
    <w:rsid w:val="003255FD"/>
    <w:rsid w:val="00326126"/>
    <w:rsid w:val="00331241"/>
    <w:rsid w:val="0033617D"/>
    <w:rsid w:val="00336A8D"/>
    <w:rsid w:val="00343523"/>
    <w:rsid w:val="00346C0A"/>
    <w:rsid w:val="00350BBD"/>
    <w:rsid w:val="00352087"/>
    <w:rsid w:val="00362470"/>
    <w:rsid w:val="00363AC2"/>
    <w:rsid w:val="003705D7"/>
    <w:rsid w:val="00371CBC"/>
    <w:rsid w:val="0039209C"/>
    <w:rsid w:val="003A0E78"/>
    <w:rsid w:val="003A11A6"/>
    <w:rsid w:val="003A2377"/>
    <w:rsid w:val="003A406B"/>
    <w:rsid w:val="003A7532"/>
    <w:rsid w:val="003B2188"/>
    <w:rsid w:val="003B2BDD"/>
    <w:rsid w:val="003B2F05"/>
    <w:rsid w:val="003B3B34"/>
    <w:rsid w:val="003B50E5"/>
    <w:rsid w:val="003B559A"/>
    <w:rsid w:val="003B5C87"/>
    <w:rsid w:val="003B6479"/>
    <w:rsid w:val="003B70C2"/>
    <w:rsid w:val="003B738A"/>
    <w:rsid w:val="003C19BD"/>
    <w:rsid w:val="003C2A7D"/>
    <w:rsid w:val="003C5D2C"/>
    <w:rsid w:val="003C5FDD"/>
    <w:rsid w:val="003C604F"/>
    <w:rsid w:val="003C6444"/>
    <w:rsid w:val="003D0F19"/>
    <w:rsid w:val="003D2CC2"/>
    <w:rsid w:val="003D55E5"/>
    <w:rsid w:val="003E06E0"/>
    <w:rsid w:val="003E07D8"/>
    <w:rsid w:val="003E0EF7"/>
    <w:rsid w:val="003E13AE"/>
    <w:rsid w:val="003F5059"/>
    <w:rsid w:val="003F6766"/>
    <w:rsid w:val="00400966"/>
    <w:rsid w:val="00400AB7"/>
    <w:rsid w:val="00400DAE"/>
    <w:rsid w:val="004037C5"/>
    <w:rsid w:val="00403E49"/>
    <w:rsid w:val="00404FB4"/>
    <w:rsid w:val="0041282D"/>
    <w:rsid w:val="00412881"/>
    <w:rsid w:val="00415E0D"/>
    <w:rsid w:val="004160FA"/>
    <w:rsid w:val="00416D55"/>
    <w:rsid w:val="00420A7C"/>
    <w:rsid w:val="00421B1B"/>
    <w:rsid w:val="00421F36"/>
    <w:rsid w:val="004221FC"/>
    <w:rsid w:val="00430BC1"/>
    <w:rsid w:val="00431B34"/>
    <w:rsid w:val="00435F52"/>
    <w:rsid w:val="00450C27"/>
    <w:rsid w:val="00453FEC"/>
    <w:rsid w:val="00454E23"/>
    <w:rsid w:val="00461982"/>
    <w:rsid w:val="00465E80"/>
    <w:rsid w:val="00466CCF"/>
    <w:rsid w:val="004738EC"/>
    <w:rsid w:val="004743BF"/>
    <w:rsid w:val="00474CF7"/>
    <w:rsid w:val="00475B7D"/>
    <w:rsid w:val="00476E20"/>
    <w:rsid w:val="00476EF8"/>
    <w:rsid w:val="004841E8"/>
    <w:rsid w:val="0048429E"/>
    <w:rsid w:val="0048484D"/>
    <w:rsid w:val="004A00C8"/>
    <w:rsid w:val="004A14E2"/>
    <w:rsid w:val="004B0303"/>
    <w:rsid w:val="004B0D8D"/>
    <w:rsid w:val="004B233E"/>
    <w:rsid w:val="004B4493"/>
    <w:rsid w:val="004B45A4"/>
    <w:rsid w:val="004B5725"/>
    <w:rsid w:val="004B5DF9"/>
    <w:rsid w:val="004B60FC"/>
    <w:rsid w:val="004B69F7"/>
    <w:rsid w:val="004C0F37"/>
    <w:rsid w:val="004C111C"/>
    <w:rsid w:val="004C18DE"/>
    <w:rsid w:val="004C284D"/>
    <w:rsid w:val="004C4796"/>
    <w:rsid w:val="004D1511"/>
    <w:rsid w:val="004D1D31"/>
    <w:rsid w:val="004D33E5"/>
    <w:rsid w:val="004D5C54"/>
    <w:rsid w:val="004D67DE"/>
    <w:rsid w:val="004D780B"/>
    <w:rsid w:val="004D79EF"/>
    <w:rsid w:val="004D7D14"/>
    <w:rsid w:val="004E16F4"/>
    <w:rsid w:val="004E216F"/>
    <w:rsid w:val="004F0B76"/>
    <w:rsid w:val="004F53A6"/>
    <w:rsid w:val="00502BD9"/>
    <w:rsid w:val="00505879"/>
    <w:rsid w:val="00506CE3"/>
    <w:rsid w:val="00510D3B"/>
    <w:rsid w:val="005119F3"/>
    <w:rsid w:val="00523985"/>
    <w:rsid w:val="00525716"/>
    <w:rsid w:val="00525899"/>
    <w:rsid w:val="00530F2B"/>
    <w:rsid w:val="00542054"/>
    <w:rsid w:val="005435F3"/>
    <w:rsid w:val="00551C5A"/>
    <w:rsid w:val="00554403"/>
    <w:rsid w:val="005567D7"/>
    <w:rsid w:val="005600AA"/>
    <w:rsid w:val="00560BC5"/>
    <w:rsid w:val="00561428"/>
    <w:rsid w:val="00567C7C"/>
    <w:rsid w:val="00572B03"/>
    <w:rsid w:val="00574F44"/>
    <w:rsid w:val="00577C09"/>
    <w:rsid w:val="005814BE"/>
    <w:rsid w:val="00581992"/>
    <w:rsid w:val="005851EF"/>
    <w:rsid w:val="005854A5"/>
    <w:rsid w:val="00592455"/>
    <w:rsid w:val="005A4E20"/>
    <w:rsid w:val="005B243F"/>
    <w:rsid w:val="005B2B7D"/>
    <w:rsid w:val="005C3498"/>
    <w:rsid w:val="005C6521"/>
    <w:rsid w:val="005D0F99"/>
    <w:rsid w:val="005D3EAC"/>
    <w:rsid w:val="005D507D"/>
    <w:rsid w:val="005D73A4"/>
    <w:rsid w:val="005E1AA1"/>
    <w:rsid w:val="005E2DA4"/>
    <w:rsid w:val="005E542E"/>
    <w:rsid w:val="005E5A6D"/>
    <w:rsid w:val="005E753C"/>
    <w:rsid w:val="005F0209"/>
    <w:rsid w:val="005F4C15"/>
    <w:rsid w:val="005F75A0"/>
    <w:rsid w:val="00601159"/>
    <w:rsid w:val="00604223"/>
    <w:rsid w:val="006210C1"/>
    <w:rsid w:val="006238E4"/>
    <w:rsid w:val="00626196"/>
    <w:rsid w:val="00632B64"/>
    <w:rsid w:val="00657A2F"/>
    <w:rsid w:val="006637AA"/>
    <w:rsid w:val="00663DA8"/>
    <w:rsid w:val="00664A5A"/>
    <w:rsid w:val="006702DD"/>
    <w:rsid w:val="00671DD3"/>
    <w:rsid w:val="00674FDD"/>
    <w:rsid w:val="0067698D"/>
    <w:rsid w:val="006913CC"/>
    <w:rsid w:val="00696CF7"/>
    <w:rsid w:val="006A684F"/>
    <w:rsid w:val="006A70AC"/>
    <w:rsid w:val="006B23FB"/>
    <w:rsid w:val="006B49F4"/>
    <w:rsid w:val="006B6A37"/>
    <w:rsid w:val="006B6A73"/>
    <w:rsid w:val="006B7D49"/>
    <w:rsid w:val="006C37AF"/>
    <w:rsid w:val="006D232D"/>
    <w:rsid w:val="006D605A"/>
    <w:rsid w:val="006D6EBA"/>
    <w:rsid w:val="006E189C"/>
    <w:rsid w:val="006E70A5"/>
    <w:rsid w:val="006F0661"/>
    <w:rsid w:val="006F315D"/>
    <w:rsid w:val="006F4C9F"/>
    <w:rsid w:val="006F6028"/>
    <w:rsid w:val="006F6664"/>
    <w:rsid w:val="00700762"/>
    <w:rsid w:val="0070541B"/>
    <w:rsid w:val="0071199D"/>
    <w:rsid w:val="0071728D"/>
    <w:rsid w:val="00724C75"/>
    <w:rsid w:val="0072622F"/>
    <w:rsid w:val="0072668D"/>
    <w:rsid w:val="00731435"/>
    <w:rsid w:val="007324A6"/>
    <w:rsid w:val="007372F2"/>
    <w:rsid w:val="00737604"/>
    <w:rsid w:val="00742382"/>
    <w:rsid w:val="007449B7"/>
    <w:rsid w:val="007478DD"/>
    <w:rsid w:val="00753D76"/>
    <w:rsid w:val="00753E38"/>
    <w:rsid w:val="00760FF6"/>
    <w:rsid w:val="00763BE7"/>
    <w:rsid w:val="00766180"/>
    <w:rsid w:val="0076663A"/>
    <w:rsid w:val="00766A2C"/>
    <w:rsid w:val="007702E2"/>
    <w:rsid w:val="0077466F"/>
    <w:rsid w:val="00775BD3"/>
    <w:rsid w:val="007767EA"/>
    <w:rsid w:val="00777A0C"/>
    <w:rsid w:val="0077B88C"/>
    <w:rsid w:val="00780560"/>
    <w:rsid w:val="007827F4"/>
    <w:rsid w:val="007948B6"/>
    <w:rsid w:val="00794C54"/>
    <w:rsid w:val="00796A74"/>
    <w:rsid w:val="007A2F92"/>
    <w:rsid w:val="007A792B"/>
    <w:rsid w:val="007B3A88"/>
    <w:rsid w:val="007B42B8"/>
    <w:rsid w:val="007B4418"/>
    <w:rsid w:val="007B6BE3"/>
    <w:rsid w:val="007C0DA4"/>
    <w:rsid w:val="007C191C"/>
    <w:rsid w:val="007C2624"/>
    <w:rsid w:val="007C5ADF"/>
    <w:rsid w:val="007D11B5"/>
    <w:rsid w:val="007D30D9"/>
    <w:rsid w:val="007D5BEE"/>
    <w:rsid w:val="007D63D4"/>
    <w:rsid w:val="007E381D"/>
    <w:rsid w:val="007E7DC6"/>
    <w:rsid w:val="007F3F90"/>
    <w:rsid w:val="007F7D80"/>
    <w:rsid w:val="00800464"/>
    <w:rsid w:val="008043C3"/>
    <w:rsid w:val="008064DE"/>
    <w:rsid w:val="00811EDD"/>
    <w:rsid w:val="00824BE3"/>
    <w:rsid w:val="00832D61"/>
    <w:rsid w:val="00836029"/>
    <w:rsid w:val="00846A80"/>
    <w:rsid w:val="00850C7A"/>
    <w:rsid w:val="00851483"/>
    <w:rsid w:val="00860F9F"/>
    <w:rsid w:val="00862960"/>
    <w:rsid w:val="00864D1C"/>
    <w:rsid w:val="00864F4D"/>
    <w:rsid w:val="00867822"/>
    <w:rsid w:val="00867BC4"/>
    <w:rsid w:val="00881EE3"/>
    <w:rsid w:val="00881FBF"/>
    <w:rsid w:val="0088680D"/>
    <w:rsid w:val="0088733C"/>
    <w:rsid w:val="00891CDA"/>
    <w:rsid w:val="00895FF3"/>
    <w:rsid w:val="008A3E59"/>
    <w:rsid w:val="008A6157"/>
    <w:rsid w:val="008A6220"/>
    <w:rsid w:val="008B0F2E"/>
    <w:rsid w:val="008B1B4C"/>
    <w:rsid w:val="008B1BFC"/>
    <w:rsid w:val="008B3FB0"/>
    <w:rsid w:val="008B4256"/>
    <w:rsid w:val="008B5B88"/>
    <w:rsid w:val="008B60CD"/>
    <w:rsid w:val="008B759F"/>
    <w:rsid w:val="008C1319"/>
    <w:rsid w:val="008C3E90"/>
    <w:rsid w:val="008C515B"/>
    <w:rsid w:val="008D1B34"/>
    <w:rsid w:val="008D362F"/>
    <w:rsid w:val="008D4F5C"/>
    <w:rsid w:val="008D6B1E"/>
    <w:rsid w:val="008E0970"/>
    <w:rsid w:val="008E0D2E"/>
    <w:rsid w:val="008E3170"/>
    <w:rsid w:val="008E328F"/>
    <w:rsid w:val="008E7ACD"/>
    <w:rsid w:val="008EC9A1"/>
    <w:rsid w:val="008F0314"/>
    <w:rsid w:val="008F29DC"/>
    <w:rsid w:val="008F5292"/>
    <w:rsid w:val="008F7364"/>
    <w:rsid w:val="00901483"/>
    <w:rsid w:val="00905D10"/>
    <w:rsid w:val="00905F2E"/>
    <w:rsid w:val="00914DDC"/>
    <w:rsid w:val="00921021"/>
    <w:rsid w:val="009210CD"/>
    <w:rsid w:val="00922065"/>
    <w:rsid w:val="00925436"/>
    <w:rsid w:val="009259D4"/>
    <w:rsid w:val="0093211B"/>
    <w:rsid w:val="00932A53"/>
    <w:rsid w:val="00933409"/>
    <w:rsid w:val="00937AC4"/>
    <w:rsid w:val="00943756"/>
    <w:rsid w:val="00944953"/>
    <w:rsid w:val="00944E93"/>
    <w:rsid w:val="00953BEE"/>
    <w:rsid w:val="00957F24"/>
    <w:rsid w:val="009616FD"/>
    <w:rsid w:val="00963ECC"/>
    <w:rsid w:val="00966888"/>
    <w:rsid w:val="00967D1C"/>
    <w:rsid w:val="00973216"/>
    <w:rsid w:val="00976E6A"/>
    <w:rsid w:val="00983368"/>
    <w:rsid w:val="00984B34"/>
    <w:rsid w:val="00996A55"/>
    <w:rsid w:val="00997CD6"/>
    <w:rsid w:val="009A65ED"/>
    <w:rsid w:val="009B40B3"/>
    <w:rsid w:val="009C0EB8"/>
    <w:rsid w:val="009C342A"/>
    <w:rsid w:val="009D12FD"/>
    <w:rsid w:val="009D1B3D"/>
    <w:rsid w:val="009D2031"/>
    <w:rsid w:val="009D2DF9"/>
    <w:rsid w:val="009D3934"/>
    <w:rsid w:val="009D5B87"/>
    <w:rsid w:val="009E27F9"/>
    <w:rsid w:val="009E577F"/>
    <w:rsid w:val="009F2A78"/>
    <w:rsid w:val="00A01018"/>
    <w:rsid w:val="00A019CE"/>
    <w:rsid w:val="00A0545E"/>
    <w:rsid w:val="00A12E54"/>
    <w:rsid w:val="00A13199"/>
    <w:rsid w:val="00A14330"/>
    <w:rsid w:val="00A15B29"/>
    <w:rsid w:val="00A1624D"/>
    <w:rsid w:val="00A21452"/>
    <w:rsid w:val="00A35A69"/>
    <w:rsid w:val="00A36671"/>
    <w:rsid w:val="00A43622"/>
    <w:rsid w:val="00A5239A"/>
    <w:rsid w:val="00A57F00"/>
    <w:rsid w:val="00A62E0F"/>
    <w:rsid w:val="00A62E7C"/>
    <w:rsid w:val="00A64BF1"/>
    <w:rsid w:val="00A716A7"/>
    <w:rsid w:val="00A73031"/>
    <w:rsid w:val="00A75754"/>
    <w:rsid w:val="00A769E5"/>
    <w:rsid w:val="00A77778"/>
    <w:rsid w:val="00A8476D"/>
    <w:rsid w:val="00A84E7D"/>
    <w:rsid w:val="00A876ED"/>
    <w:rsid w:val="00A90665"/>
    <w:rsid w:val="00A9607A"/>
    <w:rsid w:val="00AA1213"/>
    <w:rsid w:val="00AA1C95"/>
    <w:rsid w:val="00AA3BD4"/>
    <w:rsid w:val="00AA4FFD"/>
    <w:rsid w:val="00AA52C6"/>
    <w:rsid w:val="00AB02C8"/>
    <w:rsid w:val="00AB0376"/>
    <w:rsid w:val="00AB0F4F"/>
    <w:rsid w:val="00AB0F6B"/>
    <w:rsid w:val="00AB3A9A"/>
    <w:rsid w:val="00AB68FC"/>
    <w:rsid w:val="00AC1483"/>
    <w:rsid w:val="00AD31C8"/>
    <w:rsid w:val="00AD3AC4"/>
    <w:rsid w:val="00AD7C2C"/>
    <w:rsid w:val="00AE2EFA"/>
    <w:rsid w:val="00AE30A9"/>
    <w:rsid w:val="00AE3A73"/>
    <w:rsid w:val="00AE4332"/>
    <w:rsid w:val="00AE5017"/>
    <w:rsid w:val="00B00FE3"/>
    <w:rsid w:val="00B01B4E"/>
    <w:rsid w:val="00B03B85"/>
    <w:rsid w:val="00B0581D"/>
    <w:rsid w:val="00B07695"/>
    <w:rsid w:val="00B166DB"/>
    <w:rsid w:val="00B1689F"/>
    <w:rsid w:val="00B17163"/>
    <w:rsid w:val="00B173A9"/>
    <w:rsid w:val="00B23554"/>
    <w:rsid w:val="00B2578D"/>
    <w:rsid w:val="00B26162"/>
    <w:rsid w:val="00B32A7A"/>
    <w:rsid w:val="00B33F78"/>
    <w:rsid w:val="00B357D7"/>
    <w:rsid w:val="00B40D67"/>
    <w:rsid w:val="00B50778"/>
    <w:rsid w:val="00B507BD"/>
    <w:rsid w:val="00B5085A"/>
    <w:rsid w:val="00B54DB1"/>
    <w:rsid w:val="00B568DE"/>
    <w:rsid w:val="00B6243B"/>
    <w:rsid w:val="00B6333D"/>
    <w:rsid w:val="00B64DEF"/>
    <w:rsid w:val="00B65436"/>
    <w:rsid w:val="00B709FF"/>
    <w:rsid w:val="00B722CF"/>
    <w:rsid w:val="00B724D5"/>
    <w:rsid w:val="00B732A5"/>
    <w:rsid w:val="00B74796"/>
    <w:rsid w:val="00B76A63"/>
    <w:rsid w:val="00B87B73"/>
    <w:rsid w:val="00B91F61"/>
    <w:rsid w:val="00B93C09"/>
    <w:rsid w:val="00B949D9"/>
    <w:rsid w:val="00B9611E"/>
    <w:rsid w:val="00B96457"/>
    <w:rsid w:val="00B96A06"/>
    <w:rsid w:val="00BA3B3F"/>
    <w:rsid w:val="00BB2501"/>
    <w:rsid w:val="00BB38AE"/>
    <w:rsid w:val="00BC0E46"/>
    <w:rsid w:val="00BC18EB"/>
    <w:rsid w:val="00BC25E2"/>
    <w:rsid w:val="00BC3ECB"/>
    <w:rsid w:val="00BC52DC"/>
    <w:rsid w:val="00BC5F1C"/>
    <w:rsid w:val="00BC645F"/>
    <w:rsid w:val="00BC7BB6"/>
    <w:rsid w:val="00BC7F99"/>
    <w:rsid w:val="00BD2605"/>
    <w:rsid w:val="00BD3665"/>
    <w:rsid w:val="00BD444F"/>
    <w:rsid w:val="00BD4650"/>
    <w:rsid w:val="00BD6C26"/>
    <w:rsid w:val="00BD7356"/>
    <w:rsid w:val="00BD7CDF"/>
    <w:rsid w:val="00BE0545"/>
    <w:rsid w:val="00BE147C"/>
    <w:rsid w:val="00BE3000"/>
    <w:rsid w:val="00BE309E"/>
    <w:rsid w:val="00BE4F05"/>
    <w:rsid w:val="00BE53E3"/>
    <w:rsid w:val="00BE7993"/>
    <w:rsid w:val="00BF573B"/>
    <w:rsid w:val="00C00ED3"/>
    <w:rsid w:val="00C03F17"/>
    <w:rsid w:val="00C0403E"/>
    <w:rsid w:val="00C05DE1"/>
    <w:rsid w:val="00C06D7C"/>
    <w:rsid w:val="00C077AA"/>
    <w:rsid w:val="00C13AD2"/>
    <w:rsid w:val="00C1759E"/>
    <w:rsid w:val="00C20123"/>
    <w:rsid w:val="00C221C9"/>
    <w:rsid w:val="00C24DA1"/>
    <w:rsid w:val="00C25284"/>
    <w:rsid w:val="00C2599B"/>
    <w:rsid w:val="00C25BE7"/>
    <w:rsid w:val="00C261F5"/>
    <w:rsid w:val="00C31AE2"/>
    <w:rsid w:val="00C34C25"/>
    <w:rsid w:val="00C40173"/>
    <w:rsid w:val="00C41D97"/>
    <w:rsid w:val="00C44139"/>
    <w:rsid w:val="00C441F6"/>
    <w:rsid w:val="00C50CAA"/>
    <w:rsid w:val="00C52E39"/>
    <w:rsid w:val="00C6646B"/>
    <w:rsid w:val="00C67E6D"/>
    <w:rsid w:val="00C720F8"/>
    <w:rsid w:val="00C7553F"/>
    <w:rsid w:val="00C77C78"/>
    <w:rsid w:val="00C804DA"/>
    <w:rsid w:val="00C81084"/>
    <w:rsid w:val="00C8240A"/>
    <w:rsid w:val="00C84A9B"/>
    <w:rsid w:val="00C85058"/>
    <w:rsid w:val="00C91BA0"/>
    <w:rsid w:val="00C92785"/>
    <w:rsid w:val="00C96A49"/>
    <w:rsid w:val="00C96CD4"/>
    <w:rsid w:val="00CA54AB"/>
    <w:rsid w:val="00CB411F"/>
    <w:rsid w:val="00CB738D"/>
    <w:rsid w:val="00CC09F3"/>
    <w:rsid w:val="00CC09F4"/>
    <w:rsid w:val="00CC4C00"/>
    <w:rsid w:val="00CC7708"/>
    <w:rsid w:val="00CD017A"/>
    <w:rsid w:val="00CD04D9"/>
    <w:rsid w:val="00CD1CE7"/>
    <w:rsid w:val="00CE4555"/>
    <w:rsid w:val="00CE78AB"/>
    <w:rsid w:val="00CE7F40"/>
    <w:rsid w:val="00CF21B8"/>
    <w:rsid w:val="00CF3AF8"/>
    <w:rsid w:val="00CF4040"/>
    <w:rsid w:val="00CF7B51"/>
    <w:rsid w:val="00D00C67"/>
    <w:rsid w:val="00D0349B"/>
    <w:rsid w:val="00D068C7"/>
    <w:rsid w:val="00D22271"/>
    <w:rsid w:val="00D23D01"/>
    <w:rsid w:val="00D31302"/>
    <w:rsid w:val="00D3141D"/>
    <w:rsid w:val="00D33FEE"/>
    <w:rsid w:val="00D354E2"/>
    <w:rsid w:val="00D35FA5"/>
    <w:rsid w:val="00D368F4"/>
    <w:rsid w:val="00D37CF6"/>
    <w:rsid w:val="00D4627D"/>
    <w:rsid w:val="00D501DC"/>
    <w:rsid w:val="00D56DF8"/>
    <w:rsid w:val="00D641BA"/>
    <w:rsid w:val="00D65E3F"/>
    <w:rsid w:val="00D66488"/>
    <w:rsid w:val="00D729B3"/>
    <w:rsid w:val="00D76270"/>
    <w:rsid w:val="00D8150A"/>
    <w:rsid w:val="00D8584C"/>
    <w:rsid w:val="00D86FE1"/>
    <w:rsid w:val="00D914A0"/>
    <w:rsid w:val="00D92538"/>
    <w:rsid w:val="00D9316A"/>
    <w:rsid w:val="00D95CB2"/>
    <w:rsid w:val="00D95D66"/>
    <w:rsid w:val="00DA2467"/>
    <w:rsid w:val="00DB0BAC"/>
    <w:rsid w:val="00DB39F9"/>
    <w:rsid w:val="00DB66BB"/>
    <w:rsid w:val="00DC081C"/>
    <w:rsid w:val="00DC3E53"/>
    <w:rsid w:val="00DC4DB1"/>
    <w:rsid w:val="00DC7FF1"/>
    <w:rsid w:val="00DD2A6B"/>
    <w:rsid w:val="00DD2AFE"/>
    <w:rsid w:val="00DD3E68"/>
    <w:rsid w:val="00DE0A78"/>
    <w:rsid w:val="00DE2DAE"/>
    <w:rsid w:val="00DE31E5"/>
    <w:rsid w:val="00DF77A3"/>
    <w:rsid w:val="00E011B3"/>
    <w:rsid w:val="00E042E1"/>
    <w:rsid w:val="00E06AF3"/>
    <w:rsid w:val="00E11C63"/>
    <w:rsid w:val="00E12F7B"/>
    <w:rsid w:val="00E14EBA"/>
    <w:rsid w:val="00E15BA0"/>
    <w:rsid w:val="00E17D79"/>
    <w:rsid w:val="00E20573"/>
    <w:rsid w:val="00E226C3"/>
    <w:rsid w:val="00E22CD4"/>
    <w:rsid w:val="00E2E246"/>
    <w:rsid w:val="00E31149"/>
    <w:rsid w:val="00E31AAF"/>
    <w:rsid w:val="00E32069"/>
    <w:rsid w:val="00E36844"/>
    <w:rsid w:val="00E4080C"/>
    <w:rsid w:val="00E45FC3"/>
    <w:rsid w:val="00E516F7"/>
    <w:rsid w:val="00E52CD5"/>
    <w:rsid w:val="00E552F6"/>
    <w:rsid w:val="00E57142"/>
    <w:rsid w:val="00E606D8"/>
    <w:rsid w:val="00E63DB6"/>
    <w:rsid w:val="00E66368"/>
    <w:rsid w:val="00E7131F"/>
    <w:rsid w:val="00E71621"/>
    <w:rsid w:val="00E81C57"/>
    <w:rsid w:val="00E90096"/>
    <w:rsid w:val="00E928D6"/>
    <w:rsid w:val="00EA28D9"/>
    <w:rsid w:val="00EB22A9"/>
    <w:rsid w:val="00EB2FFD"/>
    <w:rsid w:val="00EB5104"/>
    <w:rsid w:val="00EB5612"/>
    <w:rsid w:val="00EB5F2C"/>
    <w:rsid w:val="00EB7ABB"/>
    <w:rsid w:val="00EC0AC9"/>
    <w:rsid w:val="00EC10BE"/>
    <w:rsid w:val="00EC2EE1"/>
    <w:rsid w:val="00EE084D"/>
    <w:rsid w:val="00EE1BBD"/>
    <w:rsid w:val="00EE40AE"/>
    <w:rsid w:val="00EF12D8"/>
    <w:rsid w:val="00EF38D4"/>
    <w:rsid w:val="00EF46A8"/>
    <w:rsid w:val="00EF645C"/>
    <w:rsid w:val="00F01546"/>
    <w:rsid w:val="00F03F11"/>
    <w:rsid w:val="00F0678D"/>
    <w:rsid w:val="00F14473"/>
    <w:rsid w:val="00F1636C"/>
    <w:rsid w:val="00F23B56"/>
    <w:rsid w:val="00F25D14"/>
    <w:rsid w:val="00F30602"/>
    <w:rsid w:val="00F375C2"/>
    <w:rsid w:val="00F41018"/>
    <w:rsid w:val="00F43BB9"/>
    <w:rsid w:val="00F44C4E"/>
    <w:rsid w:val="00F50E10"/>
    <w:rsid w:val="00F50F5F"/>
    <w:rsid w:val="00F52BDD"/>
    <w:rsid w:val="00F532EC"/>
    <w:rsid w:val="00F639D6"/>
    <w:rsid w:val="00F64C0D"/>
    <w:rsid w:val="00F65182"/>
    <w:rsid w:val="00F66343"/>
    <w:rsid w:val="00F8278E"/>
    <w:rsid w:val="00F92E79"/>
    <w:rsid w:val="00F95EA4"/>
    <w:rsid w:val="00F962D5"/>
    <w:rsid w:val="00F96BD4"/>
    <w:rsid w:val="00F97B50"/>
    <w:rsid w:val="00FA0232"/>
    <w:rsid w:val="00FA3415"/>
    <w:rsid w:val="00FA5D12"/>
    <w:rsid w:val="00FB3BBA"/>
    <w:rsid w:val="00FB5DAB"/>
    <w:rsid w:val="00FB7466"/>
    <w:rsid w:val="00FC1EEA"/>
    <w:rsid w:val="00FC2316"/>
    <w:rsid w:val="00FC4B14"/>
    <w:rsid w:val="00FC4B71"/>
    <w:rsid w:val="00FD062D"/>
    <w:rsid w:val="00FD2579"/>
    <w:rsid w:val="00FD4859"/>
    <w:rsid w:val="00FE1E36"/>
    <w:rsid w:val="00FE1EBD"/>
    <w:rsid w:val="00FF05B2"/>
    <w:rsid w:val="00FF09F7"/>
    <w:rsid w:val="00FF22B5"/>
    <w:rsid w:val="00FF49BC"/>
    <w:rsid w:val="0178B274"/>
    <w:rsid w:val="01BE3CCD"/>
    <w:rsid w:val="01CCB270"/>
    <w:rsid w:val="02233BA4"/>
    <w:rsid w:val="022854C8"/>
    <w:rsid w:val="027448AF"/>
    <w:rsid w:val="029A684D"/>
    <w:rsid w:val="02E22C13"/>
    <w:rsid w:val="03188BF6"/>
    <w:rsid w:val="032DC914"/>
    <w:rsid w:val="032E0F3E"/>
    <w:rsid w:val="0356F6A2"/>
    <w:rsid w:val="0386BF07"/>
    <w:rsid w:val="038A5FCB"/>
    <w:rsid w:val="03D0AE24"/>
    <w:rsid w:val="03D28DAF"/>
    <w:rsid w:val="0404DD7F"/>
    <w:rsid w:val="0426CE24"/>
    <w:rsid w:val="046F06F9"/>
    <w:rsid w:val="047A9E19"/>
    <w:rsid w:val="047B2F9D"/>
    <w:rsid w:val="04AB5F2F"/>
    <w:rsid w:val="04D582AB"/>
    <w:rsid w:val="04D67637"/>
    <w:rsid w:val="04E57325"/>
    <w:rsid w:val="050043B2"/>
    <w:rsid w:val="052B2329"/>
    <w:rsid w:val="0542F81A"/>
    <w:rsid w:val="055D6760"/>
    <w:rsid w:val="0587A0DF"/>
    <w:rsid w:val="05F99550"/>
    <w:rsid w:val="066671C2"/>
    <w:rsid w:val="0669EF32"/>
    <w:rsid w:val="0672C16A"/>
    <w:rsid w:val="069E9B63"/>
    <w:rsid w:val="06B70AB6"/>
    <w:rsid w:val="06C91195"/>
    <w:rsid w:val="06CAD636"/>
    <w:rsid w:val="075A22B0"/>
    <w:rsid w:val="07BD065E"/>
    <w:rsid w:val="07C43E07"/>
    <w:rsid w:val="07EE70C9"/>
    <w:rsid w:val="07EF0BC9"/>
    <w:rsid w:val="07F50B3B"/>
    <w:rsid w:val="07FEADBC"/>
    <w:rsid w:val="0834D4A3"/>
    <w:rsid w:val="086A80FF"/>
    <w:rsid w:val="0878CB87"/>
    <w:rsid w:val="087EDCAA"/>
    <w:rsid w:val="08C79475"/>
    <w:rsid w:val="08CA051F"/>
    <w:rsid w:val="08F419AB"/>
    <w:rsid w:val="08F92DB0"/>
    <w:rsid w:val="093B2F47"/>
    <w:rsid w:val="093C14D1"/>
    <w:rsid w:val="09787714"/>
    <w:rsid w:val="099A5E82"/>
    <w:rsid w:val="09C7709D"/>
    <w:rsid w:val="09F1D6DC"/>
    <w:rsid w:val="0A2610BD"/>
    <w:rsid w:val="0A2DAFD9"/>
    <w:rsid w:val="0A2F18C4"/>
    <w:rsid w:val="0AA40C60"/>
    <w:rsid w:val="0ADE487D"/>
    <w:rsid w:val="0B318DCA"/>
    <w:rsid w:val="0BA18E57"/>
    <w:rsid w:val="0C314821"/>
    <w:rsid w:val="0C3614B2"/>
    <w:rsid w:val="0C67EF21"/>
    <w:rsid w:val="0CB79449"/>
    <w:rsid w:val="0CC88717"/>
    <w:rsid w:val="0CCEEBB4"/>
    <w:rsid w:val="0D141FDC"/>
    <w:rsid w:val="0D9ACEFC"/>
    <w:rsid w:val="0DBBF330"/>
    <w:rsid w:val="0DC0ADB2"/>
    <w:rsid w:val="0DD7A9B3"/>
    <w:rsid w:val="0E0C61EA"/>
    <w:rsid w:val="0E18F954"/>
    <w:rsid w:val="0E1D1182"/>
    <w:rsid w:val="0E59150A"/>
    <w:rsid w:val="0E66F466"/>
    <w:rsid w:val="0EA1B556"/>
    <w:rsid w:val="0EED54E0"/>
    <w:rsid w:val="0F094058"/>
    <w:rsid w:val="0F5CC403"/>
    <w:rsid w:val="0F93CB6F"/>
    <w:rsid w:val="0FA41D0E"/>
    <w:rsid w:val="0FB7EFDD"/>
    <w:rsid w:val="0FB91BEC"/>
    <w:rsid w:val="0FE04FA6"/>
    <w:rsid w:val="1041D042"/>
    <w:rsid w:val="105085FB"/>
    <w:rsid w:val="1079A18F"/>
    <w:rsid w:val="108A6931"/>
    <w:rsid w:val="10E9DC7C"/>
    <w:rsid w:val="10ECA36A"/>
    <w:rsid w:val="1100D31A"/>
    <w:rsid w:val="1121B212"/>
    <w:rsid w:val="11407FB0"/>
    <w:rsid w:val="11519349"/>
    <w:rsid w:val="11560479"/>
    <w:rsid w:val="1160583C"/>
    <w:rsid w:val="1183399B"/>
    <w:rsid w:val="11BFB2E9"/>
    <w:rsid w:val="11EB42AC"/>
    <w:rsid w:val="1253EF64"/>
    <w:rsid w:val="128C63CE"/>
    <w:rsid w:val="12E2DBD6"/>
    <w:rsid w:val="1376245B"/>
    <w:rsid w:val="13A55433"/>
    <w:rsid w:val="13BF9442"/>
    <w:rsid w:val="13C2EB94"/>
    <w:rsid w:val="13CB668A"/>
    <w:rsid w:val="13EF241B"/>
    <w:rsid w:val="142377AB"/>
    <w:rsid w:val="147FE5BF"/>
    <w:rsid w:val="14C8568E"/>
    <w:rsid w:val="14D9D6B5"/>
    <w:rsid w:val="14E75BB5"/>
    <w:rsid w:val="157FD2AB"/>
    <w:rsid w:val="1592EF64"/>
    <w:rsid w:val="15C40490"/>
    <w:rsid w:val="1602DD6A"/>
    <w:rsid w:val="162A4A3A"/>
    <w:rsid w:val="163BECA5"/>
    <w:rsid w:val="166541D8"/>
    <w:rsid w:val="167C96F8"/>
    <w:rsid w:val="16BB3F8B"/>
    <w:rsid w:val="16BC8B21"/>
    <w:rsid w:val="16D049E5"/>
    <w:rsid w:val="16D3F7AE"/>
    <w:rsid w:val="16E01DB1"/>
    <w:rsid w:val="1735A2FF"/>
    <w:rsid w:val="173E004C"/>
    <w:rsid w:val="17882087"/>
    <w:rsid w:val="1792605A"/>
    <w:rsid w:val="179A7859"/>
    <w:rsid w:val="17AABE6E"/>
    <w:rsid w:val="181C57A5"/>
    <w:rsid w:val="1821ECAD"/>
    <w:rsid w:val="18362242"/>
    <w:rsid w:val="183643FF"/>
    <w:rsid w:val="185CC6D0"/>
    <w:rsid w:val="18798D8B"/>
    <w:rsid w:val="189D9C16"/>
    <w:rsid w:val="18C9DBDB"/>
    <w:rsid w:val="19445281"/>
    <w:rsid w:val="19E2B28D"/>
    <w:rsid w:val="1A1F08EE"/>
    <w:rsid w:val="1A4A5F68"/>
    <w:rsid w:val="1A510B00"/>
    <w:rsid w:val="1A9FE3D5"/>
    <w:rsid w:val="1AB900D3"/>
    <w:rsid w:val="1B0BC122"/>
    <w:rsid w:val="1B1360D5"/>
    <w:rsid w:val="1B3AC352"/>
    <w:rsid w:val="1B470A8C"/>
    <w:rsid w:val="1B473DD6"/>
    <w:rsid w:val="1B7A36CB"/>
    <w:rsid w:val="1C0EA3BA"/>
    <w:rsid w:val="1C7E0643"/>
    <w:rsid w:val="1CAAA9C5"/>
    <w:rsid w:val="1CABC838"/>
    <w:rsid w:val="1CEA9E9B"/>
    <w:rsid w:val="1D2AE832"/>
    <w:rsid w:val="1D2BEE37"/>
    <w:rsid w:val="1D591A81"/>
    <w:rsid w:val="1D8E810A"/>
    <w:rsid w:val="1DB91C79"/>
    <w:rsid w:val="1DDEFE25"/>
    <w:rsid w:val="1E196A39"/>
    <w:rsid w:val="1E202EB6"/>
    <w:rsid w:val="1E2DB871"/>
    <w:rsid w:val="1E380C18"/>
    <w:rsid w:val="1E8E4244"/>
    <w:rsid w:val="1EBA5D43"/>
    <w:rsid w:val="1EEC8F6C"/>
    <w:rsid w:val="1F63DD34"/>
    <w:rsid w:val="1F9C26A9"/>
    <w:rsid w:val="1FAFBEEB"/>
    <w:rsid w:val="1FB0D42D"/>
    <w:rsid w:val="1FD608E4"/>
    <w:rsid w:val="1FF71DCC"/>
    <w:rsid w:val="20167663"/>
    <w:rsid w:val="20AD2E6A"/>
    <w:rsid w:val="20BACFDC"/>
    <w:rsid w:val="20C95105"/>
    <w:rsid w:val="20D19A59"/>
    <w:rsid w:val="20D9E497"/>
    <w:rsid w:val="21068142"/>
    <w:rsid w:val="21ADBAC6"/>
    <w:rsid w:val="21C66CDC"/>
    <w:rsid w:val="21F9E42E"/>
    <w:rsid w:val="222550D1"/>
    <w:rsid w:val="22526963"/>
    <w:rsid w:val="226D1984"/>
    <w:rsid w:val="22B78BAD"/>
    <w:rsid w:val="22CCA65E"/>
    <w:rsid w:val="22D1EA1B"/>
    <w:rsid w:val="22DD98C3"/>
    <w:rsid w:val="22EA49E7"/>
    <w:rsid w:val="23017778"/>
    <w:rsid w:val="230A77E0"/>
    <w:rsid w:val="233BFE51"/>
    <w:rsid w:val="23B3202D"/>
    <w:rsid w:val="23BFA6CC"/>
    <w:rsid w:val="23CA3B3C"/>
    <w:rsid w:val="241130AF"/>
    <w:rsid w:val="24171E27"/>
    <w:rsid w:val="241A0108"/>
    <w:rsid w:val="241B4944"/>
    <w:rsid w:val="243546EC"/>
    <w:rsid w:val="248EE64C"/>
    <w:rsid w:val="24A6D336"/>
    <w:rsid w:val="24D83600"/>
    <w:rsid w:val="252111EB"/>
    <w:rsid w:val="25486162"/>
    <w:rsid w:val="2551A460"/>
    <w:rsid w:val="25EAEBC1"/>
    <w:rsid w:val="26A7BFD2"/>
    <w:rsid w:val="2722C42B"/>
    <w:rsid w:val="2737A235"/>
    <w:rsid w:val="274638B2"/>
    <w:rsid w:val="2747691E"/>
    <w:rsid w:val="27709310"/>
    <w:rsid w:val="2779181F"/>
    <w:rsid w:val="278EFDCF"/>
    <w:rsid w:val="279773C6"/>
    <w:rsid w:val="27DAE913"/>
    <w:rsid w:val="27DE79B9"/>
    <w:rsid w:val="2835CB05"/>
    <w:rsid w:val="286859ED"/>
    <w:rsid w:val="28864724"/>
    <w:rsid w:val="28926153"/>
    <w:rsid w:val="28B85417"/>
    <w:rsid w:val="28E3397F"/>
    <w:rsid w:val="28ED28CD"/>
    <w:rsid w:val="28EE8766"/>
    <w:rsid w:val="290B4660"/>
    <w:rsid w:val="293513AB"/>
    <w:rsid w:val="29556014"/>
    <w:rsid w:val="295C1CE0"/>
    <w:rsid w:val="295CE8A5"/>
    <w:rsid w:val="2974967D"/>
    <w:rsid w:val="29FB6A5E"/>
    <w:rsid w:val="2A19CFAF"/>
    <w:rsid w:val="2A4464E9"/>
    <w:rsid w:val="2A493A22"/>
    <w:rsid w:val="2A5242F0"/>
    <w:rsid w:val="2AA5ACF2"/>
    <w:rsid w:val="2AE94220"/>
    <w:rsid w:val="2B195303"/>
    <w:rsid w:val="2B3BAF4F"/>
    <w:rsid w:val="2B3C8105"/>
    <w:rsid w:val="2B43FB35"/>
    <w:rsid w:val="2B8EF258"/>
    <w:rsid w:val="2BC75AF1"/>
    <w:rsid w:val="2BCC024A"/>
    <w:rsid w:val="2C25C381"/>
    <w:rsid w:val="2C37C521"/>
    <w:rsid w:val="2CB33EF3"/>
    <w:rsid w:val="2CB52921"/>
    <w:rsid w:val="2CC2C7CE"/>
    <w:rsid w:val="2CE636C5"/>
    <w:rsid w:val="2D057F42"/>
    <w:rsid w:val="2D1920D2"/>
    <w:rsid w:val="2D7399CA"/>
    <w:rsid w:val="2D7FC5E0"/>
    <w:rsid w:val="2E60F52D"/>
    <w:rsid w:val="2E681223"/>
    <w:rsid w:val="2E96822C"/>
    <w:rsid w:val="2E976897"/>
    <w:rsid w:val="2ED5A4C5"/>
    <w:rsid w:val="2F2326FA"/>
    <w:rsid w:val="2F2B9DE4"/>
    <w:rsid w:val="2F41ACDF"/>
    <w:rsid w:val="2F88D8C6"/>
    <w:rsid w:val="2FA094FA"/>
    <w:rsid w:val="2FC18194"/>
    <w:rsid w:val="30177484"/>
    <w:rsid w:val="30B85F9D"/>
    <w:rsid w:val="30BECC6D"/>
    <w:rsid w:val="30FE8385"/>
    <w:rsid w:val="313A377B"/>
    <w:rsid w:val="314ADD7B"/>
    <w:rsid w:val="31B49E27"/>
    <w:rsid w:val="31D95607"/>
    <w:rsid w:val="32264DDF"/>
    <w:rsid w:val="3234C66E"/>
    <w:rsid w:val="324BE1F0"/>
    <w:rsid w:val="32542FFE"/>
    <w:rsid w:val="3264A4AB"/>
    <w:rsid w:val="3285D79C"/>
    <w:rsid w:val="330BF485"/>
    <w:rsid w:val="335FBD81"/>
    <w:rsid w:val="337B238E"/>
    <w:rsid w:val="3389993D"/>
    <w:rsid w:val="339B00AD"/>
    <w:rsid w:val="33BE3416"/>
    <w:rsid w:val="33DC7F38"/>
    <w:rsid w:val="33ED873E"/>
    <w:rsid w:val="33F9F9E6"/>
    <w:rsid w:val="3439BFCF"/>
    <w:rsid w:val="34786801"/>
    <w:rsid w:val="347DE454"/>
    <w:rsid w:val="34C9B979"/>
    <w:rsid w:val="34E12F36"/>
    <w:rsid w:val="34F8FD5C"/>
    <w:rsid w:val="35415D5F"/>
    <w:rsid w:val="35985D9D"/>
    <w:rsid w:val="35AFC729"/>
    <w:rsid w:val="35BA13C7"/>
    <w:rsid w:val="360CB46D"/>
    <w:rsid w:val="36146FB1"/>
    <w:rsid w:val="3615ADF5"/>
    <w:rsid w:val="3617259D"/>
    <w:rsid w:val="36249DF7"/>
    <w:rsid w:val="3631519C"/>
    <w:rsid w:val="3637073F"/>
    <w:rsid w:val="3651C11A"/>
    <w:rsid w:val="368E1800"/>
    <w:rsid w:val="36ABFCE1"/>
    <w:rsid w:val="36AEC128"/>
    <w:rsid w:val="36BE3DDB"/>
    <w:rsid w:val="36C23FF0"/>
    <w:rsid w:val="36CA33E8"/>
    <w:rsid w:val="36E4ACEE"/>
    <w:rsid w:val="37378445"/>
    <w:rsid w:val="3738834E"/>
    <w:rsid w:val="3742EE1D"/>
    <w:rsid w:val="3752DEB8"/>
    <w:rsid w:val="3793D416"/>
    <w:rsid w:val="37C38EDD"/>
    <w:rsid w:val="37FAC713"/>
    <w:rsid w:val="380E8107"/>
    <w:rsid w:val="383AFBFA"/>
    <w:rsid w:val="38605D62"/>
    <w:rsid w:val="386AAA0E"/>
    <w:rsid w:val="387A3C05"/>
    <w:rsid w:val="38AD7D7B"/>
    <w:rsid w:val="38AFB84C"/>
    <w:rsid w:val="39361400"/>
    <w:rsid w:val="39EE9059"/>
    <w:rsid w:val="3A66CF62"/>
    <w:rsid w:val="3A6F8C98"/>
    <w:rsid w:val="3A7ECF61"/>
    <w:rsid w:val="3A8101E5"/>
    <w:rsid w:val="3AD768F1"/>
    <w:rsid w:val="3AEE7073"/>
    <w:rsid w:val="3AF77B05"/>
    <w:rsid w:val="3B3478B0"/>
    <w:rsid w:val="3B3B4BCC"/>
    <w:rsid w:val="3B466983"/>
    <w:rsid w:val="3B6C065F"/>
    <w:rsid w:val="3B82BF9D"/>
    <w:rsid w:val="3B94F588"/>
    <w:rsid w:val="3BCB1EFE"/>
    <w:rsid w:val="3C10DC7C"/>
    <w:rsid w:val="3C238799"/>
    <w:rsid w:val="3C3FB0B9"/>
    <w:rsid w:val="3C696377"/>
    <w:rsid w:val="3C8111CF"/>
    <w:rsid w:val="3D2CB516"/>
    <w:rsid w:val="3D4BFB7F"/>
    <w:rsid w:val="3D6E9120"/>
    <w:rsid w:val="3D726021"/>
    <w:rsid w:val="3D8AC2F3"/>
    <w:rsid w:val="3D9C756F"/>
    <w:rsid w:val="3E106630"/>
    <w:rsid w:val="3E2DEB31"/>
    <w:rsid w:val="3E71805F"/>
    <w:rsid w:val="3EC9A2F8"/>
    <w:rsid w:val="3FD1B0F6"/>
    <w:rsid w:val="3FFDEDA0"/>
    <w:rsid w:val="404EFD73"/>
    <w:rsid w:val="40BFBA35"/>
    <w:rsid w:val="40C263B5"/>
    <w:rsid w:val="40FB3007"/>
    <w:rsid w:val="410C5CB4"/>
    <w:rsid w:val="41172DA8"/>
    <w:rsid w:val="41190D20"/>
    <w:rsid w:val="4151A206"/>
    <w:rsid w:val="4180132B"/>
    <w:rsid w:val="41ABEC81"/>
    <w:rsid w:val="41B77940"/>
    <w:rsid w:val="421AEA7A"/>
    <w:rsid w:val="427BDAA9"/>
    <w:rsid w:val="42872A38"/>
    <w:rsid w:val="42934EF9"/>
    <w:rsid w:val="431A337B"/>
    <w:rsid w:val="4332C8C3"/>
    <w:rsid w:val="43B06F8C"/>
    <w:rsid w:val="43D150B1"/>
    <w:rsid w:val="43D9D54B"/>
    <w:rsid w:val="43F86488"/>
    <w:rsid w:val="43FF5DA8"/>
    <w:rsid w:val="44063056"/>
    <w:rsid w:val="442738B9"/>
    <w:rsid w:val="442920A6"/>
    <w:rsid w:val="4466B6EF"/>
    <w:rsid w:val="4481536A"/>
    <w:rsid w:val="44D6B322"/>
    <w:rsid w:val="45276B6D"/>
    <w:rsid w:val="45380ECC"/>
    <w:rsid w:val="458358F7"/>
    <w:rsid w:val="462CB4E8"/>
    <w:rsid w:val="464F10D4"/>
    <w:rsid w:val="468C07AE"/>
    <w:rsid w:val="469E203F"/>
    <w:rsid w:val="46B27AE7"/>
    <w:rsid w:val="46E5DCC2"/>
    <w:rsid w:val="46E819F4"/>
    <w:rsid w:val="46F8A853"/>
    <w:rsid w:val="475830E6"/>
    <w:rsid w:val="4789EF55"/>
    <w:rsid w:val="47C5D911"/>
    <w:rsid w:val="47CAEDBD"/>
    <w:rsid w:val="47CEEC9B"/>
    <w:rsid w:val="484008C1"/>
    <w:rsid w:val="488C0720"/>
    <w:rsid w:val="48B71960"/>
    <w:rsid w:val="48CECAF9"/>
    <w:rsid w:val="48D2B187"/>
    <w:rsid w:val="492E0DA2"/>
    <w:rsid w:val="493A33EB"/>
    <w:rsid w:val="495A7E44"/>
    <w:rsid w:val="49633CC0"/>
    <w:rsid w:val="49C33E8A"/>
    <w:rsid w:val="4A172ADA"/>
    <w:rsid w:val="4A501D9E"/>
    <w:rsid w:val="4A834AA4"/>
    <w:rsid w:val="4AA19D05"/>
    <w:rsid w:val="4AD4F37B"/>
    <w:rsid w:val="4B139176"/>
    <w:rsid w:val="4B87872E"/>
    <w:rsid w:val="4BA2DAB0"/>
    <w:rsid w:val="4BC58DB1"/>
    <w:rsid w:val="4BED4395"/>
    <w:rsid w:val="4BFF023C"/>
    <w:rsid w:val="4BFF99B4"/>
    <w:rsid w:val="4C92149E"/>
    <w:rsid w:val="4CC9A45C"/>
    <w:rsid w:val="4CCA26D4"/>
    <w:rsid w:val="4CCD6077"/>
    <w:rsid w:val="4CFADF4C"/>
    <w:rsid w:val="4D18CD06"/>
    <w:rsid w:val="4D8E65FC"/>
    <w:rsid w:val="4DD62156"/>
    <w:rsid w:val="4E41A005"/>
    <w:rsid w:val="4E500F15"/>
    <w:rsid w:val="4E535A6D"/>
    <w:rsid w:val="4E609AF4"/>
    <w:rsid w:val="4E6A5C90"/>
    <w:rsid w:val="4E7B6A59"/>
    <w:rsid w:val="4EEF5A77"/>
    <w:rsid w:val="4F0134EA"/>
    <w:rsid w:val="4F043C0B"/>
    <w:rsid w:val="4F1584FA"/>
    <w:rsid w:val="4F23B62B"/>
    <w:rsid w:val="4F5BBAB3"/>
    <w:rsid w:val="4F92646A"/>
    <w:rsid w:val="4FFECF6D"/>
    <w:rsid w:val="50453BF2"/>
    <w:rsid w:val="506DDB43"/>
    <w:rsid w:val="508C56F3"/>
    <w:rsid w:val="50B3D627"/>
    <w:rsid w:val="50EE497B"/>
    <w:rsid w:val="51173459"/>
    <w:rsid w:val="5127B8A9"/>
    <w:rsid w:val="516D4ADE"/>
    <w:rsid w:val="5172B80D"/>
    <w:rsid w:val="51AF3904"/>
    <w:rsid w:val="51B52812"/>
    <w:rsid w:val="51B62970"/>
    <w:rsid w:val="51CEED26"/>
    <w:rsid w:val="51DE7506"/>
    <w:rsid w:val="521ECC29"/>
    <w:rsid w:val="524D25BC"/>
    <w:rsid w:val="5291FBDC"/>
    <w:rsid w:val="52941E05"/>
    <w:rsid w:val="52F2AB01"/>
    <w:rsid w:val="537931D5"/>
    <w:rsid w:val="53906BB8"/>
    <w:rsid w:val="5430EC51"/>
    <w:rsid w:val="54952B7E"/>
    <w:rsid w:val="54C39642"/>
    <w:rsid w:val="55110258"/>
    <w:rsid w:val="557062FD"/>
    <w:rsid w:val="55A85975"/>
    <w:rsid w:val="55DDCCF0"/>
    <w:rsid w:val="55E08BC7"/>
    <w:rsid w:val="5604D354"/>
    <w:rsid w:val="5606CFF2"/>
    <w:rsid w:val="5612FFC9"/>
    <w:rsid w:val="56209143"/>
    <w:rsid w:val="56359D33"/>
    <w:rsid w:val="567665BF"/>
    <w:rsid w:val="56889935"/>
    <w:rsid w:val="56CC6134"/>
    <w:rsid w:val="56FEE5DF"/>
    <w:rsid w:val="5704CDF9"/>
    <w:rsid w:val="5712051E"/>
    <w:rsid w:val="57248212"/>
    <w:rsid w:val="572E254B"/>
    <w:rsid w:val="574F0817"/>
    <w:rsid w:val="5764E10D"/>
    <w:rsid w:val="57AF1EA6"/>
    <w:rsid w:val="57D1BFC8"/>
    <w:rsid w:val="57EE2148"/>
    <w:rsid w:val="5866FBD1"/>
    <w:rsid w:val="586FBEB8"/>
    <w:rsid w:val="58A30948"/>
    <w:rsid w:val="58E4A61A"/>
    <w:rsid w:val="59B5EBAF"/>
    <w:rsid w:val="5A1B77DF"/>
    <w:rsid w:val="5A24DEC6"/>
    <w:rsid w:val="5A490E8C"/>
    <w:rsid w:val="5A6C66E8"/>
    <w:rsid w:val="5A9974A6"/>
    <w:rsid w:val="5ABBC5B7"/>
    <w:rsid w:val="5AF1A30A"/>
    <w:rsid w:val="5B17F175"/>
    <w:rsid w:val="5C2D6B6B"/>
    <w:rsid w:val="5C354507"/>
    <w:rsid w:val="5C3BBD45"/>
    <w:rsid w:val="5C75ACCF"/>
    <w:rsid w:val="5C9245CE"/>
    <w:rsid w:val="5CA6E8D1"/>
    <w:rsid w:val="5CB28B20"/>
    <w:rsid w:val="5CE4CAC2"/>
    <w:rsid w:val="5D3A61B5"/>
    <w:rsid w:val="5DAAEE4D"/>
    <w:rsid w:val="5E0CA2A6"/>
    <w:rsid w:val="5E68EE14"/>
    <w:rsid w:val="5E8FD3D8"/>
    <w:rsid w:val="5ED0DE26"/>
    <w:rsid w:val="5F0C20D7"/>
    <w:rsid w:val="5F3C24E5"/>
    <w:rsid w:val="5F554D42"/>
    <w:rsid w:val="5F6CE5C9"/>
    <w:rsid w:val="5F991541"/>
    <w:rsid w:val="5FD327D6"/>
    <w:rsid w:val="5FDB1B94"/>
    <w:rsid w:val="5FE430D7"/>
    <w:rsid w:val="5FF2E3B6"/>
    <w:rsid w:val="5FFDBAB7"/>
    <w:rsid w:val="605B240D"/>
    <w:rsid w:val="609C1C6F"/>
    <w:rsid w:val="60A9524B"/>
    <w:rsid w:val="60E12EBA"/>
    <w:rsid w:val="60F271CC"/>
    <w:rsid w:val="61C54D62"/>
    <w:rsid w:val="61EE3574"/>
    <w:rsid w:val="61F39219"/>
    <w:rsid w:val="6200D62A"/>
    <w:rsid w:val="620E9A1F"/>
    <w:rsid w:val="6221974D"/>
    <w:rsid w:val="62C2FE78"/>
    <w:rsid w:val="62DED00E"/>
    <w:rsid w:val="6334B79F"/>
    <w:rsid w:val="6336FB0D"/>
    <w:rsid w:val="633A4C2E"/>
    <w:rsid w:val="6349ACD5"/>
    <w:rsid w:val="63BE343B"/>
    <w:rsid w:val="6404B00D"/>
    <w:rsid w:val="6426C9EA"/>
    <w:rsid w:val="642B0601"/>
    <w:rsid w:val="647F31DB"/>
    <w:rsid w:val="64C5FBE5"/>
    <w:rsid w:val="651E103A"/>
    <w:rsid w:val="653518CF"/>
    <w:rsid w:val="658EE0D2"/>
    <w:rsid w:val="659D92CA"/>
    <w:rsid w:val="65D547F8"/>
    <w:rsid w:val="65F0C083"/>
    <w:rsid w:val="666CFC3B"/>
    <w:rsid w:val="667C1800"/>
    <w:rsid w:val="66CF3362"/>
    <w:rsid w:val="66D051B8"/>
    <w:rsid w:val="6764CEA9"/>
    <w:rsid w:val="67AE5831"/>
    <w:rsid w:val="67CAD216"/>
    <w:rsid w:val="67EB616D"/>
    <w:rsid w:val="67F164EB"/>
    <w:rsid w:val="6801340F"/>
    <w:rsid w:val="686A28B0"/>
    <w:rsid w:val="6873A9CD"/>
    <w:rsid w:val="68B5441C"/>
    <w:rsid w:val="68D7DEED"/>
    <w:rsid w:val="68DEC2A9"/>
    <w:rsid w:val="68E16C6E"/>
    <w:rsid w:val="69175EB9"/>
    <w:rsid w:val="69421BBD"/>
    <w:rsid w:val="697CD5AC"/>
    <w:rsid w:val="698656C9"/>
    <w:rsid w:val="69C209D4"/>
    <w:rsid w:val="69FE367E"/>
    <w:rsid w:val="6A2ED416"/>
    <w:rsid w:val="6A658A14"/>
    <w:rsid w:val="6A95A08D"/>
    <w:rsid w:val="6AEB1113"/>
    <w:rsid w:val="6B2771DA"/>
    <w:rsid w:val="6B8B926A"/>
    <w:rsid w:val="6BD7B0C9"/>
    <w:rsid w:val="6BEA2E96"/>
    <w:rsid w:val="6BECE4DE"/>
    <w:rsid w:val="6C0D0AE0"/>
    <w:rsid w:val="6C242CCB"/>
    <w:rsid w:val="6C24C6E4"/>
    <w:rsid w:val="6C9C8818"/>
    <w:rsid w:val="6CB76B96"/>
    <w:rsid w:val="6CE4C662"/>
    <w:rsid w:val="6D4554B8"/>
    <w:rsid w:val="6D78A320"/>
    <w:rsid w:val="6D950463"/>
    <w:rsid w:val="6D981B46"/>
    <w:rsid w:val="6E28A5F2"/>
    <w:rsid w:val="6E6AA1C7"/>
    <w:rsid w:val="6E73B5E7"/>
    <w:rsid w:val="6E91E7D7"/>
    <w:rsid w:val="6E98978D"/>
    <w:rsid w:val="6F51AFBB"/>
    <w:rsid w:val="6F82209B"/>
    <w:rsid w:val="6F8AE239"/>
    <w:rsid w:val="6FBBB6A6"/>
    <w:rsid w:val="6FD4D722"/>
    <w:rsid w:val="6FFEB336"/>
    <w:rsid w:val="700F6A72"/>
    <w:rsid w:val="7017A052"/>
    <w:rsid w:val="705DD6FA"/>
    <w:rsid w:val="70782F51"/>
    <w:rsid w:val="711954E6"/>
    <w:rsid w:val="713D4A16"/>
    <w:rsid w:val="7142F072"/>
    <w:rsid w:val="71435644"/>
    <w:rsid w:val="71738363"/>
    <w:rsid w:val="7236F0CE"/>
    <w:rsid w:val="727187B2"/>
    <w:rsid w:val="7271EE88"/>
    <w:rsid w:val="72792FE7"/>
    <w:rsid w:val="72805DBC"/>
    <w:rsid w:val="729D4F38"/>
    <w:rsid w:val="72ED3145"/>
    <w:rsid w:val="7305D59B"/>
    <w:rsid w:val="7364B98C"/>
    <w:rsid w:val="73761EE5"/>
    <w:rsid w:val="737B0DB5"/>
    <w:rsid w:val="7396B3E5"/>
    <w:rsid w:val="73F51E24"/>
    <w:rsid w:val="73F6F46C"/>
    <w:rsid w:val="73FA8075"/>
    <w:rsid w:val="740C2F96"/>
    <w:rsid w:val="744934BB"/>
    <w:rsid w:val="74603209"/>
    <w:rsid w:val="7471D1CF"/>
    <w:rsid w:val="7478C2EE"/>
    <w:rsid w:val="74BF60E5"/>
    <w:rsid w:val="74E40C3A"/>
    <w:rsid w:val="75247B35"/>
    <w:rsid w:val="75560D1D"/>
    <w:rsid w:val="75634DCE"/>
    <w:rsid w:val="75E48B81"/>
    <w:rsid w:val="75FEA68C"/>
    <w:rsid w:val="7610A019"/>
    <w:rsid w:val="7688A227"/>
    <w:rsid w:val="76D2A131"/>
    <w:rsid w:val="76D75E67"/>
    <w:rsid w:val="76E124AA"/>
    <w:rsid w:val="76EF7A21"/>
    <w:rsid w:val="76FA0FC8"/>
    <w:rsid w:val="77082371"/>
    <w:rsid w:val="77608275"/>
    <w:rsid w:val="7767CF3B"/>
    <w:rsid w:val="77707860"/>
    <w:rsid w:val="779B693A"/>
    <w:rsid w:val="77AC47E7"/>
    <w:rsid w:val="77BCEF1F"/>
    <w:rsid w:val="7808C211"/>
    <w:rsid w:val="781BACFC"/>
    <w:rsid w:val="78390FEB"/>
    <w:rsid w:val="78ED3A28"/>
    <w:rsid w:val="790B67F7"/>
    <w:rsid w:val="795BD82D"/>
    <w:rsid w:val="79A7F57D"/>
    <w:rsid w:val="79D71C85"/>
    <w:rsid w:val="79DFF2EB"/>
    <w:rsid w:val="79EF84FB"/>
    <w:rsid w:val="7A39DAB9"/>
    <w:rsid w:val="7A4F9E44"/>
    <w:rsid w:val="7AC8DA79"/>
    <w:rsid w:val="7ADE98EC"/>
    <w:rsid w:val="7AEBC12A"/>
    <w:rsid w:val="7B32BCDD"/>
    <w:rsid w:val="7B455651"/>
    <w:rsid w:val="7B7E4058"/>
    <w:rsid w:val="7B801A99"/>
    <w:rsid w:val="7B922079"/>
    <w:rsid w:val="7BC6EFC3"/>
    <w:rsid w:val="7BF4D062"/>
    <w:rsid w:val="7C097F05"/>
    <w:rsid w:val="7C312BBE"/>
    <w:rsid w:val="7C4DAC42"/>
    <w:rsid w:val="7C704475"/>
    <w:rsid w:val="7C7C60BA"/>
    <w:rsid w:val="7C9BEC49"/>
    <w:rsid w:val="7CAA4F69"/>
    <w:rsid w:val="7CAB7E70"/>
    <w:rsid w:val="7CD22D7F"/>
    <w:rsid w:val="7CD60EF0"/>
    <w:rsid w:val="7CD71A1A"/>
    <w:rsid w:val="7D22DF86"/>
    <w:rsid w:val="7D3170BD"/>
    <w:rsid w:val="7D7387EA"/>
    <w:rsid w:val="7D8482B7"/>
    <w:rsid w:val="7E0DDBBE"/>
    <w:rsid w:val="7E307932"/>
    <w:rsid w:val="7E43B911"/>
    <w:rsid w:val="7E81BF94"/>
    <w:rsid w:val="7ECB5A2C"/>
    <w:rsid w:val="7EDBE82A"/>
    <w:rsid w:val="7F0E8E02"/>
    <w:rsid w:val="7F77161E"/>
    <w:rsid w:val="7FB1382A"/>
    <w:rsid w:val="7FCD50BD"/>
    <w:rsid w:val="7FD5E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4724"/>
  <w15:chartTrackingRefBased/>
  <w15:docId w15:val="{CE96908A-89B2-4F3C-8E6F-BE00B51E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E78"/>
  </w:style>
  <w:style w:type="paragraph" w:styleId="Heading1">
    <w:name w:val="heading 1"/>
    <w:basedOn w:val="Normal"/>
    <w:next w:val="Normal"/>
    <w:link w:val="Heading1Char"/>
    <w:uiPriority w:val="9"/>
    <w:qFormat/>
    <w:rsid w:val="008B3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3D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6A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8B3FB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8B3FB0"/>
    <w:pPr>
      <w:spacing w:before="240" w:after="0"/>
    </w:pPr>
    <w:rPr>
      <w:rFonts w:cstheme="minorHAnsi"/>
      <w:b/>
      <w:bCs/>
      <w:sz w:val="20"/>
      <w:szCs w:val="20"/>
    </w:rPr>
  </w:style>
  <w:style w:type="paragraph" w:styleId="TOC3">
    <w:name w:val="toc 3"/>
    <w:basedOn w:val="Normal"/>
    <w:next w:val="Normal"/>
    <w:autoRedefine/>
    <w:uiPriority w:val="39"/>
    <w:unhideWhenUsed/>
    <w:rsid w:val="008B3FB0"/>
    <w:pPr>
      <w:spacing w:after="0"/>
      <w:ind w:left="220"/>
    </w:pPr>
    <w:rPr>
      <w:rFonts w:cstheme="minorHAnsi"/>
      <w:sz w:val="20"/>
      <w:szCs w:val="20"/>
    </w:rPr>
  </w:style>
  <w:style w:type="paragraph" w:styleId="TOC4">
    <w:name w:val="toc 4"/>
    <w:basedOn w:val="Normal"/>
    <w:next w:val="Normal"/>
    <w:autoRedefine/>
    <w:uiPriority w:val="39"/>
    <w:unhideWhenUsed/>
    <w:rsid w:val="008B3FB0"/>
    <w:pPr>
      <w:spacing w:after="0"/>
      <w:ind w:left="440"/>
    </w:pPr>
    <w:rPr>
      <w:rFonts w:cstheme="minorHAnsi"/>
      <w:sz w:val="20"/>
      <w:szCs w:val="20"/>
    </w:rPr>
  </w:style>
  <w:style w:type="paragraph" w:styleId="TOC5">
    <w:name w:val="toc 5"/>
    <w:basedOn w:val="Normal"/>
    <w:next w:val="Normal"/>
    <w:autoRedefine/>
    <w:uiPriority w:val="39"/>
    <w:unhideWhenUsed/>
    <w:rsid w:val="008B3FB0"/>
    <w:pPr>
      <w:spacing w:after="0"/>
      <w:ind w:left="660"/>
    </w:pPr>
    <w:rPr>
      <w:rFonts w:cstheme="minorHAnsi"/>
      <w:sz w:val="20"/>
      <w:szCs w:val="20"/>
    </w:rPr>
  </w:style>
  <w:style w:type="paragraph" w:styleId="TOC6">
    <w:name w:val="toc 6"/>
    <w:basedOn w:val="Normal"/>
    <w:next w:val="Normal"/>
    <w:autoRedefine/>
    <w:uiPriority w:val="39"/>
    <w:unhideWhenUsed/>
    <w:rsid w:val="008B3FB0"/>
    <w:pPr>
      <w:spacing w:after="0"/>
      <w:ind w:left="880"/>
    </w:pPr>
    <w:rPr>
      <w:rFonts w:cstheme="minorHAnsi"/>
      <w:sz w:val="20"/>
      <w:szCs w:val="20"/>
    </w:rPr>
  </w:style>
  <w:style w:type="paragraph" w:styleId="TOC7">
    <w:name w:val="toc 7"/>
    <w:basedOn w:val="Normal"/>
    <w:next w:val="Normal"/>
    <w:autoRedefine/>
    <w:uiPriority w:val="39"/>
    <w:unhideWhenUsed/>
    <w:rsid w:val="008B3FB0"/>
    <w:pPr>
      <w:spacing w:after="0"/>
      <w:ind w:left="1100"/>
    </w:pPr>
    <w:rPr>
      <w:rFonts w:cstheme="minorHAnsi"/>
      <w:sz w:val="20"/>
      <w:szCs w:val="20"/>
    </w:rPr>
  </w:style>
  <w:style w:type="paragraph" w:styleId="TOC8">
    <w:name w:val="toc 8"/>
    <w:basedOn w:val="Normal"/>
    <w:next w:val="Normal"/>
    <w:autoRedefine/>
    <w:uiPriority w:val="39"/>
    <w:unhideWhenUsed/>
    <w:rsid w:val="008B3FB0"/>
    <w:pPr>
      <w:spacing w:after="0"/>
      <w:ind w:left="1320"/>
    </w:pPr>
    <w:rPr>
      <w:rFonts w:cstheme="minorHAnsi"/>
      <w:sz w:val="20"/>
      <w:szCs w:val="20"/>
    </w:rPr>
  </w:style>
  <w:style w:type="paragraph" w:styleId="TOC9">
    <w:name w:val="toc 9"/>
    <w:basedOn w:val="Normal"/>
    <w:next w:val="Normal"/>
    <w:autoRedefine/>
    <w:uiPriority w:val="39"/>
    <w:unhideWhenUsed/>
    <w:rsid w:val="008B3FB0"/>
    <w:pPr>
      <w:spacing w:after="0"/>
      <w:ind w:left="1540"/>
    </w:pPr>
    <w:rPr>
      <w:rFonts w:cstheme="minorHAnsi"/>
      <w:sz w:val="20"/>
      <w:szCs w:val="20"/>
    </w:rPr>
  </w:style>
  <w:style w:type="paragraph" w:styleId="Title">
    <w:name w:val="Title"/>
    <w:basedOn w:val="Normal"/>
    <w:next w:val="Normal"/>
    <w:link w:val="TitleChar"/>
    <w:uiPriority w:val="10"/>
    <w:qFormat/>
    <w:rsid w:val="008B3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3F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3FB0"/>
    <w:pPr>
      <w:outlineLvl w:val="9"/>
    </w:pPr>
  </w:style>
  <w:style w:type="character" w:styleId="Hyperlink">
    <w:name w:val="Hyperlink"/>
    <w:basedOn w:val="DefaultParagraphFont"/>
    <w:uiPriority w:val="99"/>
    <w:unhideWhenUsed/>
    <w:rsid w:val="008B3FB0"/>
    <w:rPr>
      <w:color w:val="0563C1" w:themeColor="hyperlink"/>
      <w:u w:val="single"/>
    </w:rPr>
  </w:style>
  <w:style w:type="character" w:customStyle="1" w:styleId="Heading2Char">
    <w:name w:val="Heading 2 Char"/>
    <w:basedOn w:val="DefaultParagraphFont"/>
    <w:link w:val="Heading2"/>
    <w:uiPriority w:val="9"/>
    <w:rsid w:val="008B3F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3FB0"/>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B3FB0"/>
    <w:rPr>
      <w:rFonts w:ascii="Calibri" w:eastAsia="Calibri" w:hAnsi="Calibri" w:cs="Calibri"/>
    </w:rPr>
  </w:style>
  <w:style w:type="table" w:styleId="TableGrid">
    <w:name w:val="Table Grid"/>
    <w:basedOn w:val="TableNormal"/>
    <w:uiPriority w:val="39"/>
    <w:rsid w:val="00EB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63DA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7479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96A49"/>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97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535"/>
  </w:style>
  <w:style w:type="paragraph" w:styleId="Footer">
    <w:name w:val="footer"/>
    <w:basedOn w:val="Normal"/>
    <w:link w:val="FooterChar"/>
    <w:uiPriority w:val="99"/>
    <w:unhideWhenUsed/>
    <w:rsid w:val="00197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535"/>
  </w:style>
  <w:style w:type="paragraph" w:customStyle="1" w:styleId="TableParagraph">
    <w:name w:val="Table Paragraph"/>
    <w:basedOn w:val="Normal"/>
    <w:uiPriority w:val="1"/>
    <w:qFormat/>
    <w:rsid w:val="00197535"/>
    <w:pPr>
      <w:widowControl w:val="0"/>
    </w:pPr>
    <w:rPr>
      <w:rFonts w:ascii="Calibri" w:eastAsia="Calibri" w:hAnsi="Calibri" w:cs="Calibri"/>
    </w:rPr>
  </w:style>
  <w:style w:type="paragraph" w:styleId="Revision">
    <w:name w:val="Revision"/>
    <w:hidden/>
    <w:uiPriority w:val="99"/>
    <w:semiHidden/>
    <w:rsid w:val="00111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453">
      <w:bodyDiv w:val="1"/>
      <w:marLeft w:val="0"/>
      <w:marRight w:val="0"/>
      <w:marTop w:val="0"/>
      <w:marBottom w:val="0"/>
      <w:divBdr>
        <w:top w:val="none" w:sz="0" w:space="0" w:color="auto"/>
        <w:left w:val="none" w:sz="0" w:space="0" w:color="auto"/>
        <w:bottom w:val="none" w:sz="0" w:space="0" w:color="auto"/>
        <w:right w:val="none" w:sz="0" w:space="0" w:color="auto"/>
      </w:divBdr>
      <w:divsChild>
        <w:div w:id="1078136950">
          <w:marLeft w:val="0"/>
          <w:marRight w:val="0"/>
          <w:marTop w:val="0"/>
          <w:marBottom w:val="0"/>
          <w:divBdr>
            <w:top w:val="none" w:sz="0" w:space="0" w:color="auto"/>
            <w:left w:val="none" w:sz="0" w:space="0" w:color="auto"/>
            <w:bottom w:val="none" w:sz="0" w:space="0" w:color="auto"/>
            <w:right w:val="none" w:sz="0" w:space="0" w:color="auto"/>
          </w:divBdr>
          <w:divsChild>
            <w:div w:id="1188371407">
              <w:marLeft w:val="0"/>
              <w:marRight w:val="0"/>
              <w:marTop w:val="0"/>
              <w:marBottom w:val="0"/>
              <w:divBdr>
                <w:top w:val="none" w:sz="0" w:space="0" w:color="auto"/>
                <w:left w:val="none" w:sz="0" w:space="0" w:color="auto"/>
                <w:bottom w:val="none" w:sz="0" w:space="0" w:color="auto"/>
                <w:right w:val="none" w:sz="0" w:space="0" w:color="auto"/>
              </w:divBdr>
            </w:div>
            <w:div w:id="1714304150">
              <w:marLeft w:val="0"/>
              <w:marRight w:val="0"/>
              <w:marTop w:val="0"/>
              <w:marBottom w:val="0"/>
              <w:divBdr>
                <w:top w:val="none" w:sz="0" w:space="0" w:color="auto"/>
                <w:left w:val="none" w:sz="0" w:space="0" w:color="auto"/>
                <w:bottom w:val="none" w:sz="0" w:space="0" w:color="auto"/>
                <w:right w:val="none" w:sz="0" w:space="0" w:color="auto"/>
              </w:divBdr>
            </w:div>
            <w:div w:id="2040545658">
              <w:marLeft w:val="0"/>
              <w:marRight w:val="0"/>
              <w:marTop w:val="0"/>
              <w:marBottom w:val="0"/>
              <w:divBdr>
                <w:top w:val="none" w:sz="0" w:space="0" w:color="auto"/>
                <w:left w:val="none" w:sz="0" w:space="0" w:color="auto"/>
                <w:bottom w:val="none" w:sz="0" w:space="0" w:color="auto"/>
                <w:right w:val="none" w:sz="0" w:space="0" w:color="auto"/>
              </w:divBdr>
            </w:div>
            <w:div w:id="8727924">
              <w:marLeft w:val="0"/>
              <w:marRight w:val="0"/>
              <w:marTop w:val="0"/>
              <w:marBottom w:val="0"/>
              <w:divBdr>
                <w:top w:val="none" w:sz="0" w:space="0" w:color="auto"/>
                <w:left w:val="none" w:sz="0" w:space="0" w:color="auto"/>
                <w:bottom w:val="none" w:sz="0" w:space="0" w:color="auto"/>
                <w:right w:val="none" w:sz="0" w:space="0" w:color="auto"/>
              </w:divBdr>
            </w:div>
            <w:div w:id="1543515318">
              <w:marLeft w:val="0"/>
              <w:marRight w:val="0"/>
              <w:marTop w:val="0"/>
              <w:marBottom w:val="0"/>
              <w:divBdr>
                <w:top w:val="none" w:sz="0" w:space="0" w:color="auto"/>
                <w:left w:val="none" w:sz="0" w:space="0" w:color="auto"/>
                <w:bottom w:val="none" w:sz="0" w:space="0" w:color="auto"/>
                <w:right w:val="none" w:sz="0" w:space="0" w:color="auto"/>
              </w:divBdr>
            </w:div>
            <w:div w:id="1504123076">
              <w:marLeft w:val="0"/>
              <w:marRight w:val="0"/>
              <w:marTop w:val="0"/>
              <w:marBottom w:val="0"/>
              <w:divBdr>
                <w:top w:val="none" w:sz="0" w:space="0" w:color="auto"/>
                <w:left w:val="none" w:sz="0" w:space="0" w:color="auto"/>
                <w:bottom w:val="none" w:sz="0" w:space="0" w:color="auto"/>
                <w:right w:val="none" w:sz="0" w:space="0" w:color="auto"/>
              </w:divBdr>
            </w:div>
            <w:div w:id="426004751">
              <w:marLeft w:val="0"/>
              <w:marRight w:val="0"/>
              <w:marTop w:val="0"/>
              <w:marBottom w:val="0"/>
              <w:divBdr>
                <w:top w:val="none" w:sz="0" w:space="0" w:color="auto"/>
                <w:left w:val="none" w:sz="0" w:space="0" w:color="auto"/>
                <w:bottom w:val="none" w:sz="0" w:space="0" w:color="auto"/>
                <w:right w:val="none" w:sz="0" w:space="0" w:color="auto"/>
              </w:divBdr>
            </w:div>
            <w:div w:id="1552037113">
              <w:marLeft w:val="0"/>
              <w:marRight w:val="0"/>
              <w:marTop w:val="0"/>
              <w:marBottom w:val="0"/>
              <w:divBdr>
                <w:top w:val="none" w:sz="0" w:space="0" w:color="auto"/>
                <w:left w:val="none" w:sz="0" w:space="0" w:color="auto"/>
                <w:bottom w:val="none" w:sz="0" w:space="0" w:color="auto"/>
                <w:right w:val="none" w:sz="0" w:space="0" w:color="auto"/>
              </w:divBdr>
            </w:div>
            <w:div w:id="1529610294">
              <w:marLeft w:val="0"/>
              <w:marRight w:val="0"/>
              <w:marTop w:val="0"/>
              <w:marBottom w:val="0"/>
              <w:divBdr>
                <w:top w:val="none" w:sz="0" w:space="0" w:color="auto"/>
                <w:left w:val="none" w:sz="0" w:space="0" w:color="auto"/>
                <w:bottom w:val="none" w:sz="0" w:space="0" w:color="auto"/>
                <w:right w:val="none" w:sz="0" w:space="0" w:color="auto"/>
              </w:divBdr>
            </w:div>
            <w:div w:id="282810393">
              <w:marLeft w:val="0"/>
              <w:marRight w:val="0"/>
              <w:marTop w:val="0"/>
              <w:marBottom w:val="0"/>
              <w:divBdr>
                <w:top w:val="none" w:sz="0" w:space="0" w:color="auto"/>
                <w:left w:val="none" w:sz="0" w:space="0" w:color="auto"/>
                <w:bottom w:val="none" w:sz="0" w:space="0" w:color="auto"/>
                <w:right w:val="none" w:sz="0" w:space="0" w:color="auto"/>
              </w:divBdr>
            </w:div>
            <w:div w:id="1678189386">
              <w:marLeft w:val="0"/>
              <w:marRight w:val="0"/>
              <w:marTop w:val="0"/>
              <w:marBottom w:val="0"/>
              <w:divBdr>
                <w:top w:val="none" w:sz="0" w:space="0" w:color="auto"/>
                <w:left w:val="none" w:sz="0" w:space="0" w:color="auto"/>
                <w:bottom w:val="none" w:sz="0" w:space="0" w:color="auto"/>
                <w:right w:val="none" w:sz="0" w:space="0" w:color="auto"/>
              </w:divBdr>
            </w:div>
            <w:div w:id="1727416835">
              <w:marLeft w:val="0"/>
              <w:marRight w:val="0"/>
              <w:marTop w:val="0"/>
              <w:marBottom w:val="0"/>
              <w:divBdr>
                <w:top w:val="none" w:sz="0" w:space="0" w:color="auto"/>
                <w:left w:val="none" w:sz="0" w:space="0" w:color="auto"/>
                <w:bottom w:val="none" w:sz="0" w:space="0" w:color="auto"/>
                <w:right w:val="none" w:sz="0" w:space="0" w:color="auto"/>
              </w:divBdr>
            </w:div>
            <w:div w:id="1848788717">
              <w:marLeft w:val="0"/>
              <w:marRight w:val="0"/>
              <w:marTop w:val="0"/>
              <w:marBottom w:val="0"/>
              <w:divBdr>
                <w:top w:val="none" w:sz="0" w:space="0" w:color="auto"/>
                <w:left w:val="none" w:sz="0" w:space="0" w:color="auto"/>
                <w:bottom w:val="none" w:sz="0" w:space="0" w:color="auto"/>
                <w:right w:val="none" w:sz="0" w:space="0" w:color="auto"/>
              </w:divBdr>
            </w:div>
            <w:div w:id="318459629">
              <w:marLeft w:val="0"/>
              <w:marRight w:val="0"/>
              <w:marTop w:val="0"/>
              <w:marBottom w:val="0"/>
              <w:divBdr>
                <w:top w:val="none" w:sz="0" w:space="0" w:color="auto"/>
                <w:left w:val="none" w:sz="0" w:space="0" w:color="auto"/>
                <w:bottom w:val="none" w:sz="0" w:space="0" w:color="auto"/>
                <w:right w:val="none" w:sz="0" w:space="0" w:color="auto"/>
              </w:divBdr>
            </w:div>
            <w:div w:id="2049599587">
              <w:marLeft w:val="0"/>
              <w:marRight w:val="0"/>
              <w:marTop w:val="0"/>
              <w:marBottom w:val="0"/>
              <w:divBdr>
                <w:top w:val="none" w:sz="0" w:space="0" w:color="auto"/>
                <w:left w:val="none" w:sz="0" w:space="0" w:color="auto"/>
                <w:bottom w:val="none" w:sz="0" w:space="0" w:color="auto"/>
                <w:right w:val="none" w:sz="0" w:space="0" w:color="auto"/>
              </w:divBdr>
            </w:div>
            <w:div w:id="970525334">
              <w:marLeft w:val="0"/>
              <w:marRight w:val="0"/>
              <w:marTop w:val="0"/>
              <w:marBottom w:val="0"/>
              <w:divBdr>
                <w:top w:val="none" w:sz="0" w:space="0" w:color="auto"/>
                <w:left w:val="none" w:sz="0" w:space="0" w:color="auto"/>
                <w:bottom w:val="none" w:sz="0" w:space="0" w:color="auto"/>
                <w:right w:val="none" w:sz="0" w:space="0" w:color="auto"/>
              </w:divBdr>
            </w:div>
            <w:div w:id="970282089">
              <w:marLeft w:val="0"/>
              <w:marRight w:val="0"/>
              <w:marTop w:val="0"/>
              <w:marBottom w:val="0"/>
              <w:divBdr>
                <w:top w:val="none" w:sz="0" w:space="0" w:color="auto"/>
                <w:left w:val="none" w:sz="0" w:space="0" w:color="auto"/>
                <w:bottom w:val="none" w:sz="0" w:space="0" w:color="auto"/>
                <w:right w:val="none" w:sz="0" w:space="0" w:color="auto"/>
              </w:divBdr>
            </w:div>
            <w:div w:id="1726680892">
              <w:marLeft w:val="0"/>
              <w:marRight w:val="0"/>
              <w:marTop w:val="0"/>
              <w:marBottom w:val="0"/>
              <w:divBdr>
                <w:top w:val="none" w:sz="0" w:space="0" w:color="auto"/>
                <w:left w:val="none" w:sz="0" w:space="0" w:color="auto"/>
                <w:bottom w:val="none" w:sz="0" w:space="0" w:color="auto"/>
                <w:right w:val="none" w:sz="0" w:space="0" w:color="auto"/>
              </w:divBdr>
            </w:div>
            <w:div w:id="667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534">
      <w:bodyDiv w:val="1"/>
      <w:marLeft w:val="0"/>
      <w:marRight w:val="0"/>
      <w:marTop w:val="0"/>
      <w:marBottom w:val="0"/>
      <w:divBdr>
        <w:top w:val="none" w:sz="0" w:space="0" w:color="auto"/>
        <w:left w:val="none" w:sz="0" w:space="0" w:color="auto"/>
        <w:bottom w:val="none" w:sz="0" w:space="0" w:color="auto"/>
        <w:right w:val="none" w:sz="0" w:space="0" w:color="auto"/>
      </w:divBdr>
      <w:divsChild>
        <w:div w:id="280646005">
          <w:marLeft w:val="0"/>
          <w:marRight w:val="0"/>
          <w:marTop w:val="0"/>
          <w:marBottom w:val="0"/>
          <w:divBdr>
            <w:top w:val="none" w:sz="0" w:space="0" w:color="auto"/>
            <w:left w:val="none" w:sz="0" w:space="0" w:color="auto"/>
            <w:bottom w:val="none" w:sz="0" w:space="0" w:color="auto"/>
            <w:right w:val="none" w:sz="0" w:space="0" w:color="auto"/>
          </w:divBdr>
        </w:div>
      </w:divsChild>
    </w:div>
    <w:div w:id="198711796">
      <w:bodyDiv w:val="1"/>
      <w:marLeft w:val="0"/>
      <w:marRight w:val="0"/>
      <w:marTop w:val="0"/>
      <w:marBottom w:val="0"/>
      <w:divBdr>
        <w:top w:val="none" w:sz="0" w:space="0" w:color="auto"/>
        <w:left w:val="none" w:sz="0" w:space="0" w:color="auto"/>
        <w:bottom w:val="none" w:sz="0" w:space="0" w:color="auto"/>
        <w:right w:val="none" w:sz="0" w:space="0" w:color="auto"/>
      </w:divBdr>
      <w:divsChild>
        <w:div w:id="637687664">
          <w:marLeft w:val="0"/>
          <w:marRight w:val="0"/>
          <w:marTop w:val="0"/>
          <w:marBottom w:val="0"/>
          <w:divBdr>
            <w:top w:val="none" w:sz="0" w:space="0" w:color="auto"/>
            <w:left w:val="none" w:sz="0" w:space="0" w:color="auto"/>
            <w:bottom w:val="none" w:sz="0" w:space="0" w:color="auto"/>
            <w:right w:val="none" w:sz="0" w:space="0" w:color="auto"/>
          </w:divBdr>
          <w:divsChild>
            <w:div w:id="954360681">
              <w:marLeft w:val="0"/>
              <w:marRight w:val="0"/>
              <w:marTop w:val="0"/>
              <w:marBottom w:val="0"/>
              <w:divBdr>
                <w:top w:val="none" w:sz="0" w:space="0" w:color="auto"/>
                <w:left w:val="none" w:sz="0" w:space="0" w:color="auto"/>
                <w:bottom w:val="none" w:sz="0" w:space="0" w:color="auto"/>
                <w:right w:val="none" w:sz="0" w:space="0" w:color="auto"/>
              </w:divBdr>
            </w:div>
            <w:div w:id="1218930891">
              <w:marLeft w:val="0"/>
              <w:marRight w:val="0"/>
              <w:marTop w:val="0"/>
              <w:marBottom w:val="0"/>
              <w:divBdr>
                <w:top w:val="none" w:sz="0" w:space="0" w:color="auto"/>
                <w:left w:val="none" w:sz="0" w:space="0" w:color="auto"/>
                <w:bottom w:val="none" w:sz="0" w:space="0" w:color="auto"/>
                <w:right w:val="none" w:sz="0" w:space="0" w:color="auto"/>
              </w:divBdr>
            </w:div>
            <w:div w:id="1500341745">
              <w:marLeft w:val="0"/>
              <w:marRight w:val="0"/>
              <w:marTop w:val="0"/>
              <w:marBottom w:val="0"/>
              <w:divBdr>
                <w:top w:val="none" w:sz="0" w:space="0" w:color="auto"/>
                <w:left w:val="none" w:sz="0" w:space="0" w:color="auto"/>
                <w:bottom w:val="none" w:sz="0" w:space="0" w:color="auto"/>
                <w:right w:val="none" w:sz="0" w:space="0" w:color="auto"/>
              </w:divBdr>
            </w:div>
            <w:div w:id="1998023923">
              <w:marLeft w:val="0"/>
              <w:marRight w:val="0"/>
              <w:marTop w:val="0"/>
              <w:marBottom w:val="0"/>
              <w:divBdr>
                <w:top w:val="none" w:sz="0" w:space="0" w:color="auto"/>
                <w:left w:val="none" w:sz="0" w:space="0" w:color="auto"/>
                <w:bottom w:val="none" w:sz="0" w:space="0" w:color="auto"/>
                <w:right w:val="none" w:sz="0" w:space="0" w:color="auto"/>
              </w:divBdr>
            </w:div>
            <w:div w:id="1406076020">
              <w:marLeft w:val="0"/>
              <w:marRight w:val="0"/>
              <w:marTop w:val="0"/>
              <w:marBottom w:val="0"/>
              <w:divBdr>
                <w:top w:val="none" w:sz="0" w:space="0" w:color="auto"/>
                <w:left w:val="none" w:sz="0" w:space="0" w:color="auto"/>
                <w:bottom w:val="none" w:sz="0" w:space="0" w:color="auto"/>
                <w:right w:val="none" w:sz="0" w:space="0" w:color="auto"/>
              </w:divBdr>
            </w:div>
            <w:div w:id="1368598536">
              <w:marLeft w:val="0"/>
              <w:marRight w:val="0"/>
              <w:marTop w:val="0"/>
              <w:marBottom w:val="0"/>
              <w:divBdr>
                <w:top w:val="none" w:sz="0" w:space="0" w:color="auto"/>
                <w:left w:val="none" w:sz="0" w:space="0" w:color="auto"/>
                <w:bottom w:val="none" w:sz="0" w:space="0" w:color="auto"/>
                <w:right w:val="none" w:sz="0" w:space="0" w:color="auto"/>
              </w:divBdr>
            </w:div>
            <w:div w:id="1337924273">
              <w:marLeft w:val="0"/>
              <w:marRight w:val="0"/>
              <w:marTop w:val="0"/>
              <w:marBottom w:val="0"/>
              <w:divBdr>
                <w:top w:val="none" w:sz="0" w:space="0" w:color="auto"/>
                <w:left w:val="none" w:sz="0" w:space="0" w:color="auto"/>
                <w:bottom w:val="none" w:sz="0" w:space="0" w:color="auto"/>
                <w:right w:val="none" w:sz="0" w:space="0" w:color="auto"/>
              </w:divBdr>
            </w:div>
            <w:div w:id="185945167">
              <w:marLeft w:val="0"/>
              <w:marRight w:val="0"/>
              <w:marTop w:val="0"/>
              <w:marBottom w:val="0"/>
              <w:divBdr>
                <w:top w:val="none" w:sz="0" w:space="0" w:color="auto"/>
                <w:left w:val="none" w:sz="0" w:space="0" w:color="auto"/>
                <w:bottom w:val="none" w:sz="0" w:space="0" w:color="auto"/>
                <w:right w:val="none" w:sz="0" w:space="0" w:color="auto"/>
              </w:divBdr>
            </w:div>
            <w:div w:id="2121803216">
              <w:marLeft w:val="0"/>
              <w:marRight w:val="0"/>
              <w:marTop w:val="0"/>
              <w:marBottom w:val="0"/>
              <w:divBdr>
                <w:top w:val="none" w:sz="0" w:space="0" w:color="auto"/>
                <w:left w:val="none" w:sz="0" w:space="0" w:color="auto"/>
                <w:bottom w:val="none" w:sz="0" w:space="0" w:color="auto"/>
                <w:right w:val="none" w:sz="0" w:space="0" w:color="auto"/>
              </w:divBdr>
            </w:div>
            <w:div w:id="797647733">
              <w:marLeft w:val="0"/>
              <w:marRight w:val="0"/>
              <w:marTop w:val="0"/>
              <w:marBottom w:val="0"/>
              <w:divBdr>
                <w:top w:val="none" w:sz="0" w:space="0" w:color="auto"/>
                <w:left w:val="none" w:sz="0" w:space="0" w:color="auto"/>
                <w:bottom w:val="none" w:sz="0" w:space="0" w:color="auto"/>
                <w:right w:val="none" w:sz="0" w:space="0" w:color="auto"/>
              </w:divBdr>
            </w:div>
            <w:div w:id="1543983951">
              <w:marLeft w:val="0"/>
              <w:marRight w:val="0"/>
              <w:marTop w:val="0"/>
              <w:marBottom w:val="0"/>
              <w:divBdr>
                <w:top w:val="none" w:sz="0" w:space="0" w:color="auto"/>
                <w:left w:val="none" w:sz="0" w:space="0" w:color="auto"/>
                <w:bottom w:val="none" w:sz="0" w:space="0" w:color="auto"/>
                <w:right w:val="none" w:sz="0" w:space="0" w:color="auto"/>
              </w:divBdr>
            </w:div>
            <w:div w:id="283969364">
              <w:marLeft w:val="0"/>
              <w:marRight w:val="0"/>
              <w:marTop w:val="0"/>
              <w:marBottom w:val="0"/>
              <w:divBdr>
                <w:top w:val="none" w:sz="0" w:space="0" w:color="auto"/>
                <w:left w:val="none" w:sz="0" w:space="0" w:color="auto"/>
                <w:bottom w:val="none" w:sz="0" w:space="0" w:color="auto"/>
                <w:right w:val="none" w:sz="0" w:space="0" w:color="auto"/>
              </w:divBdr>
            </w:div>
            <w:div w:id="497162661">
              <w:marLeft w:val="0"/>
              <w:marRight w:val="0"/>
              <w:marTop w:val="0"/>
              <w:marBottom w:val="0"/>
              <w:divBdr>
                <w:top w:val="none" w:sz="0" w:space="0" w:color="auto"/>
                <w:left w:val="none" w:sz="0" w:space="0" w:color="auto"/>
                <w:bottom w:val="none" w:sz="0" w:space="0" w:color="auto"/>
                <w:right w:val="none" w:sz="0" w:space="0" w:color="auto"/>
              </w:divBdr>
            </w:div>
            <w:div w:id="1724673990">
              <w:marLeft w:val="0"/>
              <w:marRight w:val="0"/>
              <w:marTop w:val="0"/>
              <w:marBottom w:val="0"/>
              <w:divBdr>
                <w:top w:val="none" w:sz="0" w:space="0" w:color="auto"/>
                <w:left w:val="none" w:sz="0" w:space="0" w:color="auto"/>
                <w:bottom w:val="none" w:sz="0" w:space="0" w:color="auto"/>
                <w:right w:val="none" w:sz="0" w:space="0" w:color="auto"/>
              </w:divBdr>
            </w:div>
            <w:div w:id="506599141">
              <w:marLeft w:val="0"/>
              <w:marRight w:val="0"/>
              <w:marTop w:val="0"/>
              <w:marBottom w:val="0"/>
              <w:divBdr>
                <w:top w:val="none" w:sz="0" w:space="0" w:color="auto"/>
                <w:left w:val="none" w:sz="0" w:space="0" w:color="auto"/>
                <w:bottom w:val="none" w:sz="0" w:space="0" w:color="auto"/>
                <w:right w:val="none" w:sz="0" w:space="0" w:color="auto"/>
              </w:divBdr>
            </w:div>
            <w:div w:id="1749494774">
              <w:marLeft w:val="0"/>
              <w:marRight w:val="0"/>
              <w:marTop w:val="0"/>
              <w:marBottom w:val="0"/>
              <w:divBdr>
                <w:top w:val="none" w:sz="0" w:space="0" w:color="auto"/>
                <w:left w:val="none" w:sz="0" w:space="0" w:color="auto"/>
                <w:bottom w:val="none" w:sz="0" w:space="0" w:color="auto"/>
                <w:right w:val="none" w:sz="0" w:space="0" w:color="auto"/>
              </w:divBdr>
            </w:div>
            <w:div w:id="388765271">
              <w:marLeft w:val="0"/>
              <w:marRight w:val="0"/>
              <w:marTop w:val="0"/>
              <w:marBottom w:val="0"/>
              <w:divBdr>
                <w:top w:val="none" w:sz="0" w:space="0" w:color="auto"/>
                <w:left w:val="none" w:sz="0" w:space="0" w:color="auto"/>
                <w:bottom w:val="none" w:sz="0" w:space="0" w:color="auto"/>
                <w:right w:val="none" w:sz="0" w:space="0" w:color="auto"/>
              </w:divBdr>
            </w:div>
            <w:div w:id="325283433">
              <w:marLeft w:val="0"/>
              <w:marRight w:val="0"/>
              <w:marTop w:val="0"/>
              <w:marBottom w:val="0"/>
              <w:divBdr>
                <w:top w:val="none" w:sz="0" w:space="0" w:color="auto"/>
                <w:left w:val="none" w:sz="0" w:space="0" w:color="auto"/>
                <w:bottom w:val="none" w:sz="0" w:space="0" w:color="auto"/>
                <w:right w:val="none" w:sz="0" w:space="0" w:color="auto"/>
              </w:divBdr>
            </w:div>
            <w:div w:id="1228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84">
      <w:bodyDiv w:val="1"/>
      <w:marLeft w:val="0"/>
      <w:marRight w:val="0"/>
      <w:marTop w:val="0"/>
      <w:marBottom w:val="0"/>
      <w:divBdr>
        <w:top w:val="none" w:sz="0" w:space="0" w:color="auto"/>
        <w:left w:val="none" w:sz="0" w:space="0" w:color="auto"/>
        <w:bottom w:val="none" w:sz="0" w:space="0" w:color="auto"/>
        <w:right w:val="none" w:sz="0" w:space="0" w:color="auto"/>
      </w:divBdr>
      <w:divsChild>
        <w:div w:id="1417171984">
          <w:marLeft w:val="0"/>
          <w:marRight w:val="0"/>
          <w:marTop w:val="0"/>
          <w:marBottom w:val="0"/>
          <w:divBdr>
            <w:top w:val="none" w:sz="0" w:space="0" w:color="auto"/>
            <w:left w:val="none" w:sz="0" w:space="0" w:color="auto"/>
            <w:bottom w:val="none" w:sz="0" w:space="0" w:color="auto"/>
            <w:right w:val="none" w:sz="0" w:space="0" w:color="auto"/>
          </w:divBdr>
        </w:div>
      </w:divsChild>
    </w:div>
    <w:div w:id="461534450">
      <w:bodyDiv w:val="1"/>
      <w:marLeft w:val="0"/>
      <w:marRight w:val="0"/>
      <w:marTop w:val="0"/>
      <w:marBottom w:val="0"/>
      <w:divBdr>
        <w:top w:val="none" w:sz="0" w:space="0" w:color="auto"/>
        <w:left w:val="none" w:sz="0" w:space="0" w:color="auto"/>
        <w:bottom w:val="none" w:sz="0" w:space="0" w:color="auto"/>
        <w:right w:val="none" w:sz="0" w:space="0" w:color="auto"/>
      </w:divBdr>
      <w:divsChild>
        <w:div w:id="956252178">
          <w:marLeft w:val="0"/>
          <w:marRight w:val="0"/>
          <w:marTop w:val="0"/>
          <w:marBottom w:val="0"/>
          <w:divBdr>
            <w:top w:val="none" w:sz="0" w:space="0" w:color="auto"/>
            <w:left w:val="none" w:sz="0" w:space="0" w:color="auto"/>
            <w:bottom w:val="none" w:sz="0" w:space="0" w:color="auto"/>
            <w:right w:val="none" w:sz="0" w:space="0" w:color="auto"/>
          </w:divBdr>
        </w:div>
      </w:divsChild>
    </w:div>
    <w:div w:id="553657365">
      <w:bodyDiv w:val="1"/>
      <w:marLeft w:val="0"/>
      <w:marRight w:val="0"/>
      <w:marTop w:val="0"/>
      <w:marBottom w:val="0"/>
      <w:divBdr>
        <w:top w:val="none" w:sz="0" w:space="0" w:color="auto"/>
        <w:left w:val="none" w:sz="0" w:space="0" w:color="auto"/>
        <w:bottom w:val="none" w:sz="0" w:space="0" w:color="auto"/>
        <w:right w:val="none" w:sz="0" w:space="0" w:color="auto"/>
      </w:divBdr>
      <w:divsChild>
        <w:div w:id="994452126">
          <w:marLeft w:val="0"/>
          <w:marRight w:val="0"/>
          <w:marTop w:val="0"/>
          <w:marBottom w:val="0"/>
          <w:divBdr>
            <w:top w:val="none" w:sz="0" w:space="0" w:color="auto"/>
            <w:left w:val="none" w:sz="0" w:space="0" w:color="auto"/>
            <w:bottom w:val="none" w:sz="0" w:space="0" w:color="auto"/>
            <w:right w:val="none" w:sz="0" w:space="0" w:color="auto"/>
          </w:divBdr>
        </w:div>
      </w:divsChild>
    </w:div>
    <w:div w:id="686634096">
      <w:bodyDiv w:val="1"/>
      <w:marLeft w:val="0"/>
      <w:marRight w:val="0"/>
      <w:marTop w:val="0"/>
      <w:marBottom w:val="0"/>
      <w:divBdr>
        <w:top w:val="none" w:sz="0" w:space="0" w:color="auto"/>
        <w:left w:val="none" w:sz="0" w:space="0" w:color="auto"/>
        <w:bottom w:val="none" w:sz="0" w:space="0" w:color="auto"/>
        <w:right w:val="none" w:sz="0" w:space="0" w:color="auto"/>
      </w:divBdr>
      <w:divsChild>
        <w:div w:id="1348827903">
          <w:marLeft w:val="0"/>
          <w:marRight w:val="0"/>
          <w:marTop w:val="0"/>
          <w:marBottom w:val="0"/>
          <w:divBdr>
            <w:top w:val="none" w:sz="0" w:space="0" w:color="auto"/>
            <w:left w:val="none" w:sz="0" w:space="0" w:color="auto"/>
            <w:bottom w:val="none" w:sz="0" w:space="0" w:color="auto"/>
            <w:right w:val="none" w:sz="0" w:space="0" w:color="auto"/>
          </w:divBdr>
        </w:div>
      </w:divsChild>
    </w:div>
    <w:div w:id="774986699">
      <w:bodyDiv w:val="1"/>
      <w:marLeft w:val="0"/>
      <w:marRight w:val="0"/>
      <w:marTop w:val="0"/>
      <w:marBottom w:val="0"/>
      <w:divBdr>
        <w:top w:val="none" w:sz="0" w:space="0" w:color="auto"/>
        <w:left w:val="none" w:sz="0" w:space="0" w:color="auto"/>
        <w:bottom w:val="none" w:sz="0" w:space="0" w:color="auto"/>
        <w:right w:val="none" w:sz="0" w:space="0" w:color="auto"/>
      </w:divBdr>
    </w:div>
    <w:div w:id="97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60906233">
          <w:marLeft w:val="0"/>
          <w:marRight w:val="0"/>
          <w:marTop w:val="0"/>
          <w:marBottom w:val="0"/>
          <w:divBdr>
            <w:top w:val="none" w:sz="0" w:space="0" w:color="auto"/>
            <w:left w:val="none" w:sz="0" w:space="0" w:color="auto"/>
            <w:bottom w:val="none" w:sz="0" w:space="0" w:color="auto"/>
            <w:right w:val="none" w:sz="0" w:space="0" w:color="auto"/>
          </w:divBdr>
        </w:div>
      </w:divsChild>
    </w:div>
    <w:div w:id="991982469">
      <w:bodyDiv w:val="1"/>
      <w:marLeft w:val="0"/>
      <w:marRight w:val="0"/>
      <w:marTop w:val="0"/>
      <w:marBottom w:val="0"/>
      <w:divBdr>
        <w:top w:val="none" w:sz="0" w:space="0" w:color="auto"/>
        <w:left w:val="none" w:sz="0" w:space="0" w:color="auto"/>
        <w:bottom w:val="none" w:sz="0" w:space="0" w:color="auto"/>
        <w:right w:val="none" w:sz="0" w:space="0" w:color="auto"/>
      </w:divBdr>
      <w:divsChild>
        <w:div w:id="338587564">
          <w:marLeft w:val="0"/>
          <w:marRight w:val="0"/>
          <w:marTop w:val="0"/>
          <w:marBottom w:val="0"/>
          <w:divBdr>
            <w:top w:val="none" w:sz="0" w:space="0" w:color="auto"/>
            <w:left w:val="none" w:sz="0" w:space="0" w:color="auto"/>
            <w:bottom w:val="none" w:sz="0" w:space="0" w:color="auto"/>
            <w:right w:val="none" w:sz="0" w:space="0" w:color="auto"/>
          </w:divBdr>
        </w:div>
      </w:divsChild>
    </w:div>
    <w:div w:id="1660960473">
      <w:bodyDiv w:val="1"/>
      <w:marLeft w:val="0"/>
      <w:marRight w:val="0"/>
      <w:marTop w:val="0"/>
      <w:marBottom w:val="0"/>
      <w:divBdr>
        <w:top w:val="none" w:sz="0" w:space="0" w:color="auto"/>
        <w:left w:val="none" w:sz="0" w:space="0" w:color="auto"/>
        <w:bottom w:val="none" w:sz="0" w:space="0" w:color="auto"/>
        <w:right w:val="none" w:sz="0" w:space="0" w:color="auto"/>
      </w:divBdr>
      <w:divsChild>
        <w:div w:id="118181689">
          <w:marLeft w:val="0"/>
          <w:marRight w:val="0"/>
          <w:marTop w:val="0"/>
          <w:marBottom w:val="0"/>
          <w:divBdr>
            <w:top w:val="none" w:sz="0" w:space="0" w:color="auto"/>
            <w:left w:val="none" w:sz="0" w:space="0" w:color="auto"/>
            <w:bottom w:val="none" w:sz="0" w:space="0" w:color="auto"/>
            <w:right w:val="none" w:sz="0" w:space="0" w:color="auto"/>
          </w:divBdr>
        </w:div>
      </w:divsChild>
    </w:div>
    <w:div w:id="1945914415">
      <w:bodyDiv w:val="1"/>
      <w:marLeft w:val="0"/>
      <w:marRight w:val="0"/>
      <w:marTop w:val="0"/>
      <w:marBottom w:val="0"/>
      <w:divBdr>
        <w:top w:val="none" w:sz="0" w:space="0" w:color="auto"/>
        <w:left w:val="none" w:sz="0" w:space="0" w:color="auto"/>
        <w:bottom w:val="none" w:sz="0" w:space="0" w:color="auto"/>
        <w:right w:val="none" w:sz="0" w:space="0" w:color="auto"/>
      </w:divBdr>
      <w:divsChild>
        <w:div w:id="67561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ithub.com/czlucius/raspberry_h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4AD85CEC1EE55488A9D8AD25F681A5B" ma:contentTypeVersion="4" ma:contentTypeDescription="Create a new document." ma:contentTypeScope="" ma:versionID="ebe897ef6ea52fc960cc170238efd357">
  <xsd:schema xmlns:xsd="http://www.w3.org/2001/XMLSchema" xmlns:xs="http://www.w3.org/2001/XMLSchema" xmlns:p="http://schemas.microsoft.com/office/2006/metadata/properties" xmlns:ns2="95a017ae-c26b-4318-84dd-c4811615389c" targetNamespace="http://schemas.microsoft.com/office/2006/metadata/properties" ma:root="true" ma:fieldsID="4049cc6fe7316ffccca8d06b04e88f3c" ns2:_="">
    <xsd:import namespace="95a017ae-c26b-4318-84dd-c481161538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017ae-c26b-4318-84dd-c4811615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5B136-EA7C-4190-8224-E0CDCE62BCE8}">
  <ds:schemaRefs>
    <ds:schemaRef ds:uri="http://schemas.openxmlformats.org/officeDocument/2006/bibliography"/>
  </ds:schemaRefs>
</ds:datastoreItem>
</file>

<file path=customXml/itemProps2.xml><?xml version="1.0" encoding="utf-8"?>
<ds:datastoreItem xmlns:ds="http://schemas.openxmlformats.org/officeDocument/2006/customXml" ds:itemID="{6552C8C6-5D5E-4611-AB02-40DCA0E4E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017ae-c26b-4318-84dd-c4811615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3BB3-B0B2-4AC1-9C7F-87BD40106DCF}">
  <ds:schemaRefs>
    <ds:schemaRef ds:uri="http://purl.org/dc/terms/"/>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95a017ae-c26b-4318-84dd-c4811615389c"/>
    <ds:schemaRef ds:uri="http://purl.org/dc/dcmitype/"/>
  </ds:schemaRefs>
</ds:datastoreItem>
</file>

<file path=customXml/itemProps4.xml><?xml version="1.0" encoding="utf-8"?>
<ds:datastoreItem xmlns:ds="http://schemas.openxmlformats.org/officeDocument/2006/customXml" ds:itemID="{F57F2FB8-61F0-437A-91D4-EAF43699C1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2237</Words>
  <Characters>12757</Characters>
  <Application>Microsoft Office Word</Application>
  <DocSecurity>0</DocSecurity>
  <Lines>106</Lines>
  <Paragraphs>29</Paragraphs>
  <ScaleCrop>false</ScaleCrop>
  <Company/>
  <LinksUpToDate>false</LinksUpToDate>
  <CharactersWithSpaces>14965</CharactersWithSpaces>
  <SharedDoc>false</SharedDoc>
  <HLinks>
    <vt:vector size="132" baseType="variant">
      <vt:variant>
        <vt:i4>6094897</vt:i4>
      </vt:variant>
      <vt:variant>
        <vt:i4>129</vt:i4>
      </vt:variant>
      <vt:variant>
        <vt:i4>0</vt:i4>
      </vt:variant>
      <vt:variant>
        <vt:i4>5</vt:i4>
      </vt:variant>
      <vt:variant>
        <vt:lpwstr>https://github.com/czlucius/raspberry_hal/</vt:lpwstr>
      </vt:variant>
      <vt:variant>
        <vt:lpwstr/>
      </vt:variant>
      <vt:variant>
        <vt:i4>1638458</vt:i4>
      </vt:variant>
      <vt:variant>
        <vt:i4>122</vt:i4>
      </vt:variant>
      <vt:variant>
        <vt:i4>0</vt:i4>
      </vt:variant>
      <vt:variant>
        <vt:i4>5</vt:i4>
      </vt:variant>
      <vt:variant>
        <vt:lpwstr/>
      </vt:variant>
      <vt:variant>
        <vt:lpwstr>_Toc137991555</vt:lpwstr>
      </vt:variant>
      <vt:variant>
        <vt:i4>1638458</vt:i4>
      </vt:variant>
      <vt:variant>
        <vt:i4>116</vt:i4>
      </vt:variant>
      <vt:variant>
        <vt:i4>0</vt:i4>
      </vt:variant>
      <vt:variant>
        <vt:i4>5</vt:i4>
      </vt:variant>
      <vt:variant>
        <vt:lpwstr/>
      </vt:variant>
      <vt:variant>
        <vt:lpwstr>_Toc137991554</vt:lpwstr>
      </vt:variant>
      <vt:variant>
        <vt:i4>1638458</vt:i4>
      </vt:variant>
      <vt:variant>
        <vt:i4>110</vt:i4>
      </vt:variant>
      <vt:variant>
        <vt:i4>0</vt:i4>
      </vt:variant>
      <vt:variant>
        <vt:i4>5</vt:i4>
      </vt:variant>
      <vt:variant>
        <vt:lpwstr/>
      </vt:variant>
      <vt:variant>
        <vt:lpwstr>_Toc137991553</vt:lpwstr>
      </vt:variant>
      <vt:variant>
        <vt:i4>1638458</vt:i4>
      </vt:variant>
      <vt:variant>
        <vt:i4>104</vt:i4>
      </vt:variant>
      <vt:variant>
        <vt:i4>0</vt:i4>
      </vt:variant>
      <vt:variant>
        <vt:i4>5</vt:i4>
      </vt:variant>
      <vt:variant>
        <vt:lpwstr/>
      </vt:variant>
      <vt:variant>
        <vt:lpwstr>_Toc137991552</vt:lpwstr>
      </vt:variant>
      <vt:variant>
        <vt:i4>1638458</vt:i4>
      </vt:variant>
      <vt:variant>
        <vt:i4>98</vt:i4>
      </vt:variant>
      <vt:variant>
        <vt:i4>0</vt:i4>
      </vt:variant>
      <vt:variant>
        <vt:i4>5</vt:i4>
      </vt:variant>
      <vt:variant>
        <vt:lpwstr/>
      </vt:variant>
      <vt:variant>
        <vt:lpwstr>_Toc137991551</vt:lpwstr>
      </vt:variant>
      <vt:variant>
        <vt:i4>1638458</vt:i4>
      </vt:variant>
      <vt:variant>
        <vt:i4>92</vt:i4>
      </vt:variant>
      <vt:variant>
        <vt:i4>0</vt:i4>
      </vt:variant>
      <vt:variant>
        <vt:i4>5</vt:i4>
      </vt:variant>
      <vt:variant>
        <vt:lpwstr/>
      </vt:variant>
      <vt:variant>
        <vt:lpwstr>_Toc137991550</vt:lpwstr>
      </vt:variant>
      <vt:variant>
        <vt:i4>1572922</vt:i4>
      </vt:variant>
      <vt:variant>
        <vt:i4>86</vt:i4>
      </vt:variant>
      <vt:variant>
        <vt:i4>0</vt:i4>
      </vt:variant>
      <vt:variant>
        <vt:i4>5</vt:i4>
      </vt:variant>
      <vt:variant>
        <vt:lpwstr/>
      </vt:variant>
      <vt:variant>
        <vt:lpwstr>_Toc137991549</vt:lpwstr>
      </vt:variant>
      <vt:variant>
        <vt:i4>1572922</vt:i4>
      </vt:variant>
      <vt:variant>
        <vt:i4>80</vt:i4>
      </vt:variant>
      <vt:variant>
        <vt:i4>0</vt:i4>
      </vt:variant>
      <vt:variant>
        <vt:i4>5</vt:i4>
      </vt:variant>
      <vt:variant>
        <vt:lpwstr/>
      </vt:variant>
      <vt:variant>
        <vt:lpwstr>_Toc137991548</vt:lpwstr>
      </vt:variant>
      <vt:variant>
        <vt:i4>1572922</vt:i4>
      </vt:variant>
      <vt:variant>
        <vt:i4>74</vt:i4>
      </vt:variant>
      <vt:variant>
        <vt:i4>0</vt:i4>
      </vt:variant>
      <vt:variant>
        <vt:i4>5</vt:i4>
      </vt:variant>
      <vt:variant>
        <vt:lpwstr/>
      </vt:variant>
      <vt:variant>
        <vt:lpwstr>_Toc137991547</vt:lpwstr>
      </vt:variant>
      <vt:variant>
        <vt:i4>1572922</vt:i4>
      </vt:variant>
      <vt:variant>
        <vt:i4>68</vt:i4>
      </vt:variant>
      <vt:variant>
        <vt:i4>0</vt:i4>
      </vt:variant>
      <vt:variant>
        <vt:i4>5</vt:i4>
      </vt:variant>
      <vt:variant>
        <vt:lpwstr/>
      </vt:variant>
      <vt:variant>
        <vt:lpwstr>_Toc137991546</vt:lpwstr>
      </vt:variant>
      <vt:variant>
        <vt:i4>1572922</vt:i4>
      </vt:variant>
      <vt:variant>
        <vt:i4>62</vt:i4>
      </vt:variant>
      <vt:variant>
        <vt:i4>0</vt:i4>
      </vt:variant>
      <vt:variant>
        <vt:i4>5</vt:i4>
      </vt:variant>
      <vt:variant>
        <vt:lpwstr/>
      </vt:variant>
      <vt:variant>
        <vt:lpwstr>_Toc137991545</vt:lpwstr>
      </vt:variant>
      <vt:variant>
        <vt:i4>1572922</vt:i4>
      </vt:variant>
      <vt:variant>
        <vt:i4>56</vt:i4>
      </vt:variant>
      <vt:variant>
        <vt:i4>0</vt:i4>
      </vt:variant>
      <vt:variant>
        <vt:i4>5</vt:i4>
      </vt:variant>
      <vt:variant>
        <vt:lpwstr/>
      </vt:variant>
      <vt:variant>
        <vt:lpwstr>_Toc137991544</vt:lpwstr>
      </vt:variant>
      <vt:variant>
        <vt:i4>1572922</vt:i4>
      </vt:variant>
      <vt:variant>
        <vt:i4>50</vt:i4>
      </vt:variant>
      <vt:variant>
        <vt:i4>0</vt:i4>
      </vt:variant>
      <vt:variant>
        <vt:i4>5</vt:i4>
      </vt:variant>
      <vt:variant>
        <vt:lpwstr/>
      </vt:variant>
      <vt:variant>
        <vt:lpwstr>_Toc137991543</vt:lpwstr>
      </vt:variant>
      <vt:variant>
        <vt:i4>1572922</vt:i4>
      </vt:variant>
      <vt:variant>
        <vt:i4>44</vt:i4>
      </vt:variant>
      <vt:variant>
        <vt:i4>0</vt:i4>
      </vt:variant>
      <vt:variant>
        <vt:i4>5</vt:i4>
      </vt:variant>
      <vt:variant>
        <vt:lpwstr/>
      </vt:variant>
      <vt:variant>
        <vt:lpwstr>_Toc137991542</vt:lpwstr>
      </vt:variant>
      <vt:variant>
        <vt:i4>1572922</vt:i4>
      </vt:variant>
      <vt:variant>
        <vt:i4>38</vt:i4>
      </vt:variant>
      <vt:variant>
        <vt:i4>0</vt:i4>
      </vt:variant>
      <vt:variant>
        <vt:i4>5</vt:i4>
      </vt:variant>
      <vt:variant>
        <vt:lpwstr/>
      </vt:variant>
      <vt:variant>
        <vt:lpwstr>_Toc137991541</vt:lpwstr>
      </vt:variant>
      <vt:variant>
        <vt:i4>1572922</vt:i4>
      </vt:variant>
      <vt:variant>
        <vt:i4>32</vt:i4>
      </vt:variant>
      <vt:variant>
        <vt:i4>0</vt:i4>
      </vt:variant>
      <vt:variant>
        <vt:i4>5</vt:i4>
      </vt:variant>
      <vt:variant>
        <vt:lpwstr/>
      </vt:variant>
      <vt:variant>
        <vt:lpwstr>_Toc137991540</vt:lpwstr>
      </vt:variant>
      <vt:variant>
        <vt:i4>2031674</vt:i4>
      </vt:variant>
      <vt:variant>
        <vt:i4>26</vt:i4>
      </vt:variant>
      <vt:variant>
        <vt:i4>0</vt:i4>
      </vt:variant>
      <vt:variant>
        <vt:i4>5</vt:i4>
      </vt:variant>
      <vt:variant>
        <vt:lpwstr/>
      </vt:variant>
      <vt:variant>
        <vt:lpwstr>_Toc137991539</vt:lpwstr>
      </vt:variant>
      <vt:variant>
        <vt:i4>2031674</vt:i4>
      </vt:variant>
      <vt:variant>
        <vt:i4>20</vt:i4>
      </vt:variant>
      <vt:variant>
        <vt:i4>0</vt:i4>
      </vt:variant>
      <vt:variant>
        <vt:i4>5</vt:i4>
      </vt:variant>
      <vt:variant>
        <vt:lpwstr/>
      </vt:variant>
      <vt:variant>
        <vt:lpwstr>_Toc137991538</vt:lpwstr>
      </vt:variant>
      <vt:variant>
        <vt:i4>2031674</vt:i4>
      </vt:variant>
      <vt:variant>
        <vt:i4>14</vt:i4>
      </vt:variant>
      <vt:variant>
        <vt:i4>0</vt:i4>
      </vt:variant>
      <vt:variant>
        <vt:i4>5</vt:i4>
      </vt:variant>
      <vt:variant>
        <vt:lpwstr/>
      </vt:variant>
      <vt:variant>
        <vt:lpwstr>_Toc137991537</vt:lpwstr>
      </vt:variant>
      <vt:variant>
        <vt:i4>2031674</vt:i4>
      </vt:variant>
      <vt:variant>
        <vt:i4>8</vt:i4>
      </vt:variant>
      <vt:variant>
        <vt:i4>0</vt:i4>
      </vt:variant>
      <vt:variant>
        <vt:i4>5</vt:i4>
      </vt:variant>
      <vt:variant>
        <vt:lpwstr/>
      </vt:variant>
      <vt:variant>
        <vt:lpwstr>_Toc137991536</vt:lpwstr>
      </vt:variant>
      <vt:variant>
        <vt:i4>2031674</vt:i4>
      </vt:variant>
      <vt:variant>
        <vt:i4>2</vt:i4>
      </vt:variant>
      <vt:variant>
        <vt:i4>0</vt:i4>
      </vt:variant>
      <vt:variant>
        <vt:i4>5</vt:i4>
      </vt:variant>
      <vt:variant>
        <vt:lpwstr/>
      </vt:variant>
      <vt:variant>
        <vt:lpwstr>_Toc137991535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 WEI CHUEN</dc:creator>
  <cp:keywords/>
  <dc:description/>
  <cp:lastModifiedBy>SHIN MON THANT</cp:lastModifiedBy>
  <cp:revision>2</cp:revision>
  <dcterms:created xsi:type="dcterms:W3CDTF">2023-08-19T03:17:00Z</dcterms:created>
  <dcterms:modified xsi:type="dcterms:W3CDTF">2023-08-19T03:17:00Z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0x01010044AD85CEC1EE55488A9D8AD25F681A5B</vt:lpwstr>
  </property>
  <property fmtid="{D5CDD505-2E9C-101B-9397-08002B2CF9AE}" pid="3" name="GrammarlyDocumentId">
    <vt:lpwstr>5b2fc8dc6e4d37515fcb3d8237b1d1fe89cdba3867d02798a58df02bedbaeaae</vt:lpwstr>
  </property>
</Properties>
</file>